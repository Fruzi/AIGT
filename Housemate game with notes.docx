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094B6" w14:textId="77777777" w:rsidR="001D52B1" w:rsidRPr="004E04F3" w:rsidRDefault="001D52B1" w:rsidP="001D52B1">
      <w:pPr>
        <w:jc w:val="center"/>
        <w:rPr>
          <w:rFonts w:asciiTheme="majorBidi" w:hAnsiTheme="majorBidi" w:cstheme="majorBidi"/>
          <w:sz w:val="36"/>
          <w:szCs w:val="36"/>
        </w:rPr>
      </w:pPr>
      <w:r w:rsidRPr="004E04F3">
        <w:rPr>
          <w:rFonts w:asciiTheme="majorBidi" w:hAnsiTheme="majorBidi" w:cstheme="majorBidi"/>
          <w:sz w:val="36"/>
          <w:szCs w:val="36"/>
        </w:rPr>
        <w:t>Housemate game</w:t>
      </w:r>
    </w:p>
    <w:p w14:paraId="3CF5D053" w14:textId="77777777" w:rsidR="001D52B1" w:rsidRPr="004E04F3" w:rsidRDefault="001D52B1" w:rsidP="001D52B1">
      <w:pPr>
        <w:jc w:val="center"/>
        <w:rPr>
          <w:rFonts w:asciiTheme="majorBidi" w:hAnsiTheme="majorBidi" w:cstheme="majorBidi"/>
          <w:sz w:val="24"/>
          <w:szCs w:val="24"/>
        </w:rPr>
      </w:pPr>
      <w:r w:rsidRPr="004E04F3">
        <w:rPr>
          <w:rFonts w:asciiTheme="majorBidi" w:hAnsiTheme="majorBidi" w:cstheme="majorBidi"/>
          <w:sz w:val="24"/>
          <w:szCs w:val="24"/>
        </w:rPr>
        <w:t>Uzi Friedman</w:t>
      </w:r>
    </w:p>
    <w:p w14:paraId="3D45E18F" w14:textId="77777777" w:rsidR="001D52B1" w:rsidRPr="004E04F3" w:rsidRDefault="001D52B1" w:rsidP="001D52B1">
      <w:pPr>
        <w:rPr>
          <w:rFonts w:asciiTheme="majorBidi" w:hAnsiTheme="majorBidi" w:cstheme="majorBidi"/>
          <w:b/>
          <w:bCs/>
          <w:sz w:val="24"/>
          <w:szCs w:val="24"/>
        </w:rPr>
      </w:pPr>
      <w:r w:rsidRPr="004E04F3">
        <w:rPr>
          <w:rFonts w:asciiTheme="majorBidi" w:hAnsiTheme="majorBidi" w:cstheme="majorBidi"/>
          <w:b/>
          <w:bCs/>
          <w:sz w:val="24"/>
          <w:szCs w:val="24"/>
        </w:rPr>
        <w:t>Abstract</w:t>
      </w:r>
    </w:p>
    <w:p w14:paraId="3CEB09E2" w14:textId="139FA0C6" w:rsidR="001D52B1" w:rsidRPr="004E04F3" w:rsidRDefault="001D52B1" w:rsidP="00F35146">
      <w:pPr>
        <w:rPr>
          <w:rFonts w:asciiTheme="majorBidi" w:hAnsiTheme="majorBidi" w:cstheme="majorBidi"/>
          <w:sz w:val="24"/>
          <w:szCs w:val="24"/>
        </w:rPr>
      </w:pPr>
      <w:r w:rsidRPr="004E04F3">
        <w:rPr>
          <w:rFonts w:asciiTheme="majorBidi" w:hAnsiTheme="majorBidi" w:cstheme="majorBidi"/>
          <w:sz w:val="24"/>
          <w:szCs w:val="24"/>
        </w:rPr>
        <w:t xml:space="preserve">In this paper </w:t>
      </w:r>
      <w:del w:id="0" w:author="Uzi Friedman" w:date="2018-03-06T15:00:00Z">
        <w:r w:rsidRPr="004E04F3" w:rsidDel="00F35146">
          <w:rPr>
            <w:rFonts w:asciiTheme="majorBidi" w:hAnsiTheme="majorBidi" w:cstheme="majorBidi"/>
            <w:sz w:val="24"/>
            <w:szCs w:val="24"/>
          </w:rPr>
          <w:delText xml:space="preserve">we </w:delText>
        </w:r>
      </w:del>
      <w:ins w:id="1" w:author="Uzi Friedman" w:date="2018-03-06T15:00:00Z">
        <w:r w:rsidR="00F35146">
          <w:rPr>
            <w:rFonts w:asciiTheme="majorBidi" w:hAnsiTheme="majorBidi" w:cstheme="majorBidi"/>
            <w:sz w:val="24"/>
            <w:szCs w:val="24"/>
          </w:rPr>
          <w:t>I</w:t>
        </w:r>
        <w:r w:rsidR="00F35146" w:rsidRPr="004E04F3">
          <w:rPr>
            <w:rFonts w:asciiTheme="majorBidi" w:hAnsiTheme="majorBidi" w:cstheme="majorBidi"/>
            <w:sz w:val="24"/>
            <w:szCs w:val="24"/>
          </w:rPr>
          <w:t xml:space="preserve"> </w:t>
        </w:r>
      </w:ins>
      <w:r w:rsidRPr="004E04F3">
        <w:rPr>
          <w:rFonts w:asciiTheme="majorBidi" w:hAnsiTheme="majorBidi" w:cstheme="majorBidi"/>
          <w:sz w:val="24"/>
          <w:szCs w:val="24"/>
        </w:rPr>
        <w:t>examine the different possible strategies when playing a type of extended chicken game, which involves both sides choosing when</w:t>
      </w:r>
      <w:r w:rsidR="004A12CA" w:rsidRPr="004E04F3">
        <w:rPr>
          <w:rFonts w:asciiTheme="majorBidi" w:hAnsiTheme="majorBidi" w:cstheme="majorBidi"/>
          <w:sz w:val="24"/>
          <w:szCs w:val="24"/>
        </w:rPr>
        <w:t>, not if,</w:t>
      </w:r>
      <w:r w:rsidRPr="004E04F3">
        <w:rPr>
          <w:rFonts w:asciiTheme="majorBidi" w:hAnsiTheme="majorBidi" w:cstheme="majorBidi"/>
          <w:sz w:val="24"/>
          <w:szCs w:val="24"/>
        </w:rPr>
        <w:t xml:space="preserve"> they are going to </w:t>
      </w:r>
      <w:r w:rsidR="00F53AF1" w:rsidRPr="004E04F3">
        <w:rPr>
          <w:rFonts w:asciiTheme="majorBidi" w:hAnsiTheme="majorBidi" w:cstheme="majorBidi"/>
          <w:sz w:val="24"/>
          <w:szCs w:val="24"/>
        </w:rPr>
        <w:t>yield</w:t>
      </w:r>
      <w:r w:rsidRPr="004E04F3">
        <w:rPr>
          <w:rFonts w:asciiTheme="majorBidi" w:hAnsiTheme="majorBidi" w:cstheme="majorBidi"/>
          <w:sz w:val="24"/>
          <w:szCs w:val="24"/>
        </w:rPr>
        <w:t xml:space="preserve">. </w:t>
      </w:r>
      <w:commentRangeStart w:id="2"/>
      <w:r w:rsidRPr="004E04F3">
        <w:rPr>
          <w:rFonts w:asciiTheme="majorBidi" w:hAnsiTheme="majorBidi" w:cstheme="majorBidi"/>
          <w:sz w:val="24"/>
          <w:szCs w:val="24"/>
        </w:rPr>
        <w:t>I</w:t>
      </w:r>
      <w:commentRangeEnd w:id="2"/>
      <w:r w:rsidR="005D4948">
        <w:rPr>
          <w:rStyle w:val="CommentReference"/>
        </w:rPr>
        <w:commentReference w:id="2"/>
      </w:r>
      <w:r w:rsidRPr="004E04F3">
        <w:rPr>
          <w:rFonts w:asciiTheme="majorBidi" w:hAnsiTheme="majorBidi" w:cstheme="majorBidi"/>
          <w:sz w:val="24"/>
          <w:szCs w:val="24"/>
        </w:rPr>
        <w:t xml:space="preserve"> predict that it will be difficult to find a strategy which will consistently be </w:t>
      </w:r>
      <w:r w:rsidR="009A2F54" w:rsidRPr="004E04F3">
        <w:rPr>
          <w:rFonts w:asciiTheme="majorBidi" w:hAnsiTheme="majorBidi" w:cstheme="majorBidi"/>
          <w:sz w:val="24"/>
          <w:szCs w:val="24"/>
        </w:rPr>
        <w:t>more effective than yielding</w:t>
      </w:r>
      <w:r w:rsidRPr="004E04F3">
        <w:rPr>
          <w:rFonts w:asciiTheme="majorBidi" w:hAnsiTheme="majorBidi" w:cstheme="majorBidi"/>
          <w:sz w:val="24"/>
          <w:szCs w:val="24"/>
        </w:rPr>
        <w:t xml:space="preserve"> at the first chance possible. This assumption relays on similar papers on the difficulty of finding a “best strategy” for iterated </w:t>
      </w:r>
      <w:commentRangeStart w:id="3"/>
      <w:del w:id="4" w:author="Uzi Friedman" w:date="2018-03-06T15:00:00Z">
        <w:r w:rsidRPr="004E04F3" w:rsidDel="00F35146">
          <w:rPr>
            <w:rFonts w:asciiTheme="majorBidi" w:hAnsiTheme="majorBidi" w:cstheme="majorBidi"/>
            <w:sz w:val="24"/>
            <w:szCs w:val="24"/>
          </w:rPr>
          <w:delText>PD</w:delText>
        </w:r>
      </w:del>
      <w:commentRangeEnd w:id="3"/>
      <w:r w:rsidR="00D3632B">
        <w:rPr>
          <w:rStyle w:val="CommentReference"/>
        </w:rPr>
        <w:commentReference w:id="3"/>
      </w:r>
      <w:ins w:id="5" w:author="Uzi Friedman" w:date="2018-03-06T15:00:00Z">
        <w:r w:rsidR="00F35146">
          <w:rPr>
            <w:rFonts w:asciiTheme="majorBidi" w:hAnsiTheme="majorBidi" w:cstheme="majorBidi"/>
            <w:sz w:val="24"/>
            <w:szCs w:val="24"/>
          </w:rPr>
          <w:t>Prisoner’s Dilemma</w:t>
        </w:r>
      </w:ins>
      <w:del w:id="6" w:author="Uzi Friedman" w:date="2018-03-06T15:01:00Z">
        <w:r w:rsidRPr="004E04F3" w:rsidDel="00F35146">
          <w:rPr>
            <w:rFonts w:asciiTheme="majorBidi" w:hAnsiTheme="majorBidi" w:cstheme="majorBidi"/>
            <w:sz w:val="24"/>
            <w:szCs w:val="24"/>
          </w:rPr>
          <w:delText xml:space="preserve"> and SD </w:delText>
        </w:r>
      </w:del>
      <w:ins w:id="7" w:author="Uzi Friedman" w:date="2018-03-06T15:01:00Z">
        <w:r w:rsidR="00F35146">
          <w:rPr>
            <w:rFonts w:asciiTheme="majorBidi" w:hAnsiTheme="majorBidi" w:cstheme="majorBidi"/>
            <w:sz w:val="24"/>
            <w:szCs w:val="24"/>
          </w:rPr>
          <w:t xml:space="preserve"> and Snowdrift </w:t>
        </w:r>
      </w:ins>
      <w:r w:rsidRPr="004E04F3">
        <w:rPr>
          <w:rFonts w:asciiTheme="majorBidi" w:hAnsiTheme="majorBidi" w:cstheme="majorBidi"/>
          <w:sz w:val="24"/>
          <w:szCs w:val="24"/>
        </w:rPr>
        <w:t>games</w:t>
      </w:r>
      <w:r w:rsidR="00FE2DA6" w:rsidRPr="004E04F3">
        <w:rPr>
          <w:rStyle w:val="FootnoteReference"/>
          <w:rFonts w:asciiTheme="majorBidi" w:hAnsiTheme="majorBidi" w:cstheme="majorBidi"/>
          <w:sz w:val="24"/>
          <w:szCs w:val="24"/>
        </w:rPr>
        <w:footnoteReference w:id="1"/>
      </w:r>
      <w:r w:rsidRPr="004E04F3">
        <w:rPr>
          <w:rFonts w:asciiTheme="majorBidi" w:hAnsiTheme="majorBidi" w:cstheme="majorBidi"/>
          <w:sz w:val="24"/>
          <w:szCs w:val="24"/>
        </w:rPr>
        <w:t xml:space="preserve">. Experimental results show that under some </w:t>
      </w:r>
      <w:del w:id="8" w:author="jonathan" w:date="2018-03-05T22:13:00Z">
        <w:r w:rsidRPr="004E04F3" w:rsidDel="00F13896">
          <w:rPr>
            <w:rFonts w:asciiTheme="majorBidi" w:hAnsiTheme="majorBidi" w:cstheme="majorBidi"/>
            <w:sz w:val="24"/>
            <w:szCs w:val="24"/>
          </w:rPr>
          <w:delText>conditions</w:delText>
        </w:r>
      </w:del>
      <w:ins w:id="9" w:author="jonathan" w:date="2018-03-05T22:13:00Z">
        <w:r w:rsidR="00F13896" w:rsidRPr="004E04F3">
          <w:rPr>
            <w:rFonts w:asciiTheme="majorBidi" w:hAnsiTheme="majorBidi" w:cstheme="majorBidi"/>
            <w:sz w:val="24"/>
            <w:szCs w:val="24"/>
          </w:rPr>
          <w:t>conditions,</w:t>
        </w:r>
      </w:ins>
      <w:r w:rsidRPr="004E04F3">
        <w:rPr>
          <w:rFonts w:asciiTheme="majorBidi" w:hAnsiTheme="majorBidi" w:cstheme="majorBidi"/>
          <w:sz w:val="24"/>
          <w:szCs w:val="24"/>
        </w:rPr>
        <w:t xml:space="preserve"> such a strategy is found, but its effectiveness </w:t>
      </w:r>
      <w:del w:id="10" w:author="jonathan" w:date="2018-03-05T22:13:00Z">
        <w:r w:rsidRPr="004E04F3" w:rsidDel="00F13896">
          <w:rPr>
            <w:rFonts w:asciiTheme="majorBidi" w:hAnsiTheme="majorBidi" w:cstheme="majorBidi"/>
            <w:sz w:val="24"/>
            <w:szCs w:val="24"/>
          </w:rPr>
          <w:delText>isn’t</w:delText>
        </w:r>
      </w:del>
      <w:ins w:id="11" w:author="jonathan" w:date="2018-03-05T22:13:00Z">
        <w:r w:rsidR="00F13896" w:rsidRPr="004E04F3">
          <w:rPr>
            <w:rFonts w:asciiTheme="majorBidi" w:hAnsiTheme="majorBidi" w:cstheme="majorBidi"/>
            <w:sz w:val="24"/>
            <w:szCs w:val="24"/>
          </w:rPr>
          <w:t>is not</w:t>
        </w:r>
      </w:ins>
      <w:r w:rsidRPr="004E04F3">
        <w:rPr>
          <w:rFonts w:asciiTheme="majorBidi" w:hAnsiTheme="majorBidi" w:cstheme="majorBidi"/>
          <w:sz w:val="24"/>
          <w:szCs w:val="24"/>
        </w:rPr>
        <w:t xml:space="preserve"> much greater than that of the naïve strategy.</w:t>
      </w:r>
    </w:p>
    <w:p w14:paraId="1FE70243" w14:textId="77777777" w:rsidR="001D52B1" w:rsidRPr="004E04F3" w:rsidRDefault="001D52B1" w:rsidP="001D52B1">
      <w:pPr>
        <w:rPr>
          <w:rFonts w:asciiTheme="majorBidi" w:hAnsiTheme="majorBidi" w:cstheme="majorBidi"/>
          <w:sz w:val="24"/>
          <w:szCs w:val="24"/>
        </w:rPr>
      </w:pPr>
      <w:r w:rsidRPr="004E04F3">
        <w:rPr>
          <w:rFonts w:asciiTheme="majorBidi" w:hAnsiTheme="majorBidi" w:cstheme="majorBidi"/>
          <w:sz w:val="24"/>
          <w:szCs w:val="24"/>
        </w:rPr>
        <w:br w:type="page"/>
      </w:r>
    </w:p>
    <w:p w14:paraId="7C4E920A" w14:textId="77777777" w:rsidR="001D52B1" w:rsidRPr="004E04F3" w:rsidRDefault="001D52B1" w:rsidP="001D52B1">
      <w:pPr>
        <w:rPr>
          <w:rFonts w:asciiTheme="majorBidi" w:hAnsiTheme="majorBidi" w:cstheme="majorBidi"/>
          <w:b/>
          <w:bCs/>
          <w:sz w:val="24"/>
          <w:szCs w:val="24"/>
        </w:rPr>
      </w:pPr>
      <w:commentRangeStart w:id="12"/>
      <w:r w:rsidRPr="004E04F3">
        <w:rPr>
          <w:rFonts w:asciiTheme="majorBidi" w:hAnsiTheme="majorBidi" w:cstheme="majorBidi"/>
          <w:b/>
          <w:bCs/>
          <w:sz w:val="24"/>
          <w:szCs w:val="24"/>
        </w:rPr>
        <w:lastRenderedPageBreak/>
        <w:t>Introduction</w:t>
      </w:r>
      <w:commentRangeEnd w:id="12"/>
      <w:r w:rsidR="00830DE8">
        <w:rPr>
          <w:rStyle w:val="CommentReference"/>
        </w:rPr>
        <w:commentReference w:id="12"/>
      </w:r>
    </w:p>
    <w:p w14:paraId="6D457155" w14:textId="139B682F" w:rsidR="001D52B1" w:rsidRPr="004E04F3" w:rsidRDefault="001D52B1" w:rsidP="00CB789C">
      <w:pPr>
        <w:rPr>
          <w:rFonts w:asciiTheme="majorBidi" w:hAnsiTheme="majorBidi" w:cstheme="majorBidi"/>
          <w:color w:val="222222"/>
          <w:sz w:val="24"/>
          <w:szCs w:val="24"/>
          <w:shd w:val="clear" w:color="auto" w:fill="FFFFFF"/>
        </w:rPr>
      </w:pPr>
      <w:r w:rsidRPr="004E04F3">
        <w:rPr>
          <w:rFonts w:asciiTheme="majorBidi" w:hAnsiTheme="majorBidi" w:cstheme="majorBidi"/>
          <w:sz w:val="24"/>
          <w:szCs w:val="24"/>
        </w:rPr>
        <w:t>The housemate game is a two player simultaneous game based on similar games such as the game of chicken or the snowdrift game.</w:t>
      </w:r>
      <w:ins w:id="13" w:author="Uzi Friedman" w:date="2018-03-06T15:16:00Z">
        <w:r w:rsidR="00CB789C">
          <w:rPr>
            <w:rFonts w:asciiTheme="majorBidi" w:hAnsiTheme="majorBidi" w:cstheme="majorBidi"/>
            <w:sz w:val="24"/>
            <w:szCs w:val="24"/>
          </w:rPr>
          <w:t xml:space="preserve"> </w:t>
        </w:r>
      </w:ins>
      <w:ins w:id="14" w:author="Uzi Friedman" w:date="2018-03-06T15:17:00Z">
        <w:r w:rsidR="00CB789C">
          <w:rPr>
            <w:rFonts w:asciiTheme="majorBidi" w:hAnsiTheme="majorBidi" w:cstheme="majorBidi"/>
            <w:sz w:val="24"/>
            <w:szCs w:val="24"/>
          </w:rPr>
          <w:t xml:space="preserve">Both players represent two people who share a house and have to </w:t>
        </w:r>
      </w:ins>
      <w:ins w:id="15" w:author="Uzi Friedman" w:date="2018-03-06T15:22:00Z">
        <w:r w:rsidR="00FD1D27">
          <w:rPr>
            <w:rFonts w:asciiTheme="majorBidi" w:hAnsiTheme="majorBidi" w:cstheme="majorBidi"/>
            <w:sz w:val="24"/>
            <w:szCs w:val="24"/>
          </w:rPr>
          <w:t>individually</w:t>
        </w:r>
      </w:ins>
      <w:ins w:id="16" w:author="Uzi Friedman" w:date="2018-03-06T15:17:00Z">
        <w:r w:rsidR="00CB789C">
          <w:rPr>
            <w:rFonts w:asciiTheme="majorBidi" w:hAnsiTheme="majorBidi" w:cstheme="majorBidi"/>
            <w:sz w:val="24"/>
            <w:szCs w:val="24"/>
          </w:rPr>
          <w:t xml:space="preserve"> decide when to complete communal tasks, such as taking </w:t>
        </w:r>
        <w:proofErr w:type="spellStart"/>
        <w:r w:rsidR="00CB789C">
          <w:rPr>
            <w:rFonts w:asciiTheme="majorBidi" w:hAnsiTheme="majorBidi" w:cstheme="majorBidi"/>
            <w:sz w:val="24"/>
            <w:szCs w:val="24"/>
          </w:rPr>
          <w:t>our</w:t>
        </w:r>
        <w:proofErr w:type="spellEnd"/>
        <w:r w:rsidR="00CB789C">
          <w:rPr>
            <w:rFonts w:asciiTheme="majorBidi" w:hAnsiTheme="majorBidi" w:cstheme="majorBidi"/>
            <w:sz w:val="24"/>
            <w:szCs w:val="24"/>
          </w:rPr>
          <w:t xml:space="preserve"> the trash or washing the dishes.</w:t>
        </w:r>
      </w:ins>
      <w:ins w:id="17" w:author="Uzi Friedman" w:date="2018-03-06T15:18:00Z">
        <w:r w:rsidR="00CB789C">
          <w:rPr>
            <w:rFonts w:asciiTheme="majorBidi" w:hAnsiTheme="majorBidi" w:cstheme="majorBidi"/>
            <w:sz w:val="24"/>
            <w:szCs w:val="24"/>
          </w:rPr>
          <w:t xml:space="preserve"> Both players want to see the dishes cleaned but neither want to go to the effort of washin</w:t>
        </w:r>
        <w:bookmarkStart w:id="18" w:name="_GoBack"/>
        <w:bookmarkEnd w:id="18"/>
        <w:r w:rsidR="00CB789C">
          <w:rPr>
            <w:rFonts w:asciiTheme="majorBidi" w:hAnsiTheme="majorBidi" w:cstheme="majorBidi"/>
            <w:sz w:val="24"/>
            <w:szCs w:val="24"/>
          </w:rPr>
          <w:t>g them.</w:t>
        </w:r>
      </w:ins>
      <w:ins w:id="19" w:author="Uzi Friedman" w:date="2018-03-06T15:19:00Z">
        <w:r w:rsidR="00CB789C">
          <w:rPr>
            <w:rFonts w:asciiTheme="majorBidi" w:hAnsiTheme="majorBidi" w:cstheme="majorBidi"/>
            <w:sz w:val="24"/>
            <w:szCs w:val="24"/>
          </w:rPr>
          <w:t xml:space="preserve"> </w:t>
        </w:r>
      </w:ins>
      <w:ins w:id="20" w:author="Uzi Friedman" w:date="2018-03-06T15:20:00Z">
        <w:r w:rsidR="00CB789C">
          <w:rPr>
            <w:rFonts w:asciiTheme="majorBidi" w:hAnsiTheme="majorBidi" w:cstheme="majorBidi"/>
            <w:sz w:val="24"/>
            <w:szCs w:val="24"/>
          </w:rPr>
          <w:t xml:space="preserve">The dishes being cleaned benefits both players, but the more time goes on </w:t>
        </w:r>
      </w:ins>
      <w:ins w:id="21" w:author="Uzi Friedman" w:date="2018-03-06T15:22:00Z">
        <w:r w:rsidR="00FD1D27">
          <w:rPr>
            <w:rFonts w:asciiTheme="majorBidi" w:hAnsiTheme="majorBidi" w:cstheme="majorBidi"/>
            <w:sz w:val="24"/>
            <w:szCs w:val="24"/>
          </w:rPr>
          <w:t>without</w:t>
        </w:r>
      </w:ins>
      <w:ins w:id="22" w:author="Uzi Friedman" w:date="2018-03-06T15:20:00Z">
        <w:r w:rsidR="00CB789C">
          <w:rPr>
            <w:rFonts w:asciiTheme="majorBidi" w:hAnsiTheme="majorBidi" w:cstheme="majorBidi"/>
            <w:sz w:val="24"/>
            <w:szCs w:val="24"/>
          </w:rPr>
          <w:t xml:space="preserve"> them being taken car</w:t>
        </w:r>
        <w:r w:rsidR="00FD1D27">
          <w:rPr>
            <w:rFonts w:asciiTheme="majorBidi" w:hAnsiTheme="majorBidi" w:cstheme="majorBidi"/>
            <w:sz w:val="24"/>
            <w:szCs w:val="24"/>
          </w:rPr>
          <w:t xml:space="preserve">e of both suffer (smells, lack of sink space, </w:t>
        </w:r>
        <w:proofErr w:type="spellStart"/>
        <w:r w:rsidR="00FD1D27">
          <w:rPr>
            <w:rFonts w:asciiTheme="majorBidi" w:hAnsiTheme="majorBidi" w:cstheme="majorBidi"/>
            <w:sz w:val="24"/>
            <w:szCs w:val="24"/>
          </w:rPr>
          <w:t>etc</w:t>
        </w:r>
        <w:proofErr w:type="spellEnd"/>
        <w:r w:rsidR="00FD1D27">
          <w:rPr>
            <w:rFonts w:asciiTheme="majorBidi" w:hAnsiTheme="majorBidi" w:cstheme="majorBidi"/>
            <w:sz w:val="24"/>
            <w:szCs w:val="24"/>
          </w:rPr>
          <w:t>).</w:t>
        </w:r>
      </w:ins>
      <w:ins w:id="23" w:author="Uzi Friedman" w:date="2018-03-06T15:21:00Z">
        <w:r w:rsidR="00FD1D27">
          <w:rPr>
            <w:rFonts w:asciiTheme="majorBidi" w:hAnsiTheme="majorBidi" w:cstheme="majorBidi"/>
            <w:sz w:val="24"/>
            <w:szCs w:val="24"/>
          </w:rPr>
          <w:t xml:space="preserve"> </w:t>
        </w:r>
      </w:ins>
      <w:r w:rsidRPr="004E04F3">
        <w:rPr>
          <w:rFonts w:asciiTheme="majorBidi" w:hAnsiTheme="majorBidi" w:cstheme="majorBidi"/>
          <w:sz w:val="24"/>
          <w:szCs w:val="24"/>
        </w:rPr>
        <w:t xml:space="preserve"> </w:t>
      </w:r>
      <w:commentRangeStart w:id="24"/>
      <w:r w:rsidRPr="004E04F3">
        <w:rPr>
          <w:rFonts w:asciiTheme="majorBidi" w:hAnsiTheme="majorBidi" w:cstheme="majorBidi"/>
          <w:sz w:val="24"/>
          <w:szCs w:val="24"/>
        </w:rPr>
        <w:t xml:space="preserve">In the traditional </w:t>
      </w:r>
      <w:del w:id="25" w:author="Uzi Friedman" w:date="2018-03-06T15:12:00Z">
        <w:r w:rsidRPr="004E04F3" w:rsidDel="00CB789C">
          <w:rPr>
            <w:rFonts w:asciiTheme="majorBidi" w:hAnsiTheme="majorBidi" w:cstheme="majorBidi"/>
            <w:sz w:val="24"/>
            <w:szCs w:val="24"/>
          </w:rPr>
          <w:delText xml:space="preserve">version of the </w:delText>
        </w:r>
      </w:del>
      <w:r w:rsidRPr="004E04F3">
        <w:rPr>
          <w:rFonts w:asciiTheme="majorBidi" w:hAnsiTheme="majorBidi" w:cstheme="majorBidi"/>
          <w:sz w:val="24"/>
          <w:szCs w:val="24"/>
        </w:rPr>
        <w:t>game</w:t>
      </w:r>
      <w:commentRangeEnd w:id="24"/>
      <w:r w:rsidR="00C56A32">
        <w:rPr>
          <w:rStyle w:val="CommentReference"/>
        </w:rPr>
        <w:commentReference w:id="24"/>
      </w:r>
      <w:ins w:id="26" w:author="Uzi Friedman" w:date="2018-03-06T15:12:00Z">
        <w:r w:rsidR="00CB789C">
          <w:rPr>
            <w:rFonts w:asciiTheme="majorBidi" w:hAnsiTheme="majorBidi" w:cstheme="majorBidi"/>
            <w:sz w:val="24"/>
            <w:szCs w:val="24"/>
          </w:rPr>
          <w:t xml:space="preserve"> of chicken</w:t>
        </w:r>
      </w:ins>
      <w:r w:rsidRPr="004E04F3">
        <w:rPr>
          <w:rFonts w:asciiTheme="majorBidi" w:hAnsiTheme="majorBidi" w:cstheme="majorBidi"/>
          <w:sz w:val="24"/>
          <w:szCs w:val="24"/>
        </w:rPr>
        <w:t xml:space="preserve">, both players decide simultaneously between </w:t>
      </w:r>
      <w:del w:id="27" w:author="Uzi Friedman" w:date="2018-03-06T15:15:00Z">
        <w:r w:rsidRPr="004E04F3" w:rsidDel="00CB789C">
          <w:rPr>
            <w:rFonts w:asciiTheme="majorBidi" w:hAnsiTheme="majorBidi" w:cstheme="majorBidi"/>
            <w:sz w:val="24"/>
            <w:szCs w:val="24"/>
          </w:rPr>
          <w:delText xml:space="preserve">being </w:delText>
        </w:r>
      </w:del>
      <w:del w:id="28" w:author="Uzi Friedman" w:date="2018-03-06T15:13:00Z">
        <w:r w:rsidRPr="004E04F3" w:rsidDel="00CB789C">
          <w:rPr>
            <w:rFonts w:asciiTheme="majorBidi" w:hAnsiTheme="majorBidi" w:cstheme="majorBidi"/>
            <w:sz w:val="24"/>
            <w:szCs w:val="24"/>
          </w:rPr>
          <w:delText>a cooperating and defecting</w:delText>
        </w:r>
      </w:del>
      <w:ins w:id="29" w:author="Uzi Friedman" w:date="2018-03-06T15:13:00Z">
        <w:r w:rsidR="00CB789C">
          <w:rPr>
            <w:rFonts w:asciiTheme="majorBidi" w:hAnsiTheme="majorBidi" w:cstheme="majorBidi"/>
            <w:sz w:val="24"/>
            <w:szCs w:val="24"/>
          </w:rPr>
          <w:t>continuing and yielding</w:t>
        </w:r>
      </w:ins>
      <w:r w:rsidRPr="004E04F3">
        <w:rPr>
          <w:rFonts w:asciiTheme="majorBidi" w:hAnsiTheme="majorBidi" w:cstheme="majorBidi"/>
          <w:sz w:val="24"/>
          <w:szCs w:val="24"/>
        </w:rPr>
        <w:t xml:space="preserve"> (see payoff table in figure </w:t>
      </w:r>
      <w:r w:rsidR="00CA6F1A" w:rsidRPr="004E04F3">
        <w:rPr>
          <w:rFonts w:asciiTheme="majorBidi" w:hAnsiTheme="majorBidi" w:cstheme="majorBidi"/>
          <w:sz w:val="24"/>
          <w:szCs w:val="24"/>
        </w:rPr>
        <w:t>1</w:t>
      </w:r>
      <w:r w:rsidRPr="004E04F3">
        <w:rPr>
          <w:rFonts w:asciiTheme="majorBidi" w:hAnsiTheme="majorBidi" w:cstheme="majorBidi"/>
          <w:sz w:val="24"/>
          <w:szCs w:val="24"/>
        </w:rPr>
        <w:t xml:space="preserve">). </w:t>
      </w:r>
      <w:r w:rsidRPr="004E04F3">
        <w:rPr>
          <w:rFonts w:asciiTheme="majorBidi" w:hAnsiTheme="majorBidi" w:cstheme="majorBidi"/>
          <w:color w:val="222222"/>
          <w:sz w:val="24"/>
          <w:szCs w:val="24"/>
          <w:shd w:val="clear" w:color="auto" w:fill="FFFFFF"/>
        </w:rPr>
        <w:t xml:space="preserve">The principle of the game is that while it is to both players’ benefit if one player yields, the other player's optimal choice depends on what his opponent is doing: if his opponent </w:t>
      </w:r>
      <w:commentRangeStart w:id="30"/>
      <w:r w:rsidRPr="004E04F3">
        <w:rPr>
          <w:rFonts w:asciiTheme="majorBidi" w:hAnsiTheme="majorBidi" w:cstheme="majorBidi"/>
          <w:color w:val="222222"/>
          <w:sz w:val="24"/>
          <w:szCs w:val="24"/>
          <w:shd w:val="clear" w:color="auto" w:fill="FFFFFF"/>
        </w:rPr>
        <w:t>yields</w:t>
      </w:r>
      <w:commentRangeEnd w:id="30"/>
      <w:r w:rsidR="00584236">
        <w:rPr>
          <w:rStyle w:val="CommentReference"/>
        </w:rPr>
        <w:commentReference w:id="30"/>
      </w:r>
      <w:r w:rsidRPr="004E04F3">
        <w:rPr>
          <w:rFonts w:asciiTheme="majorBidi" w:hAnsiTheme="majorBidi" w:cstheme="majorBidi"/>
          <w:color w:val="222222"/>
          <w:sz w:val="24"/>
          <w:szCs w:val="24"/>
          <w:shd w:val="clear" w:color="auto" w:fill="FFFFFF"/>
        </w:rPr>
        <w:t xml:space="preserve">, the player should not, but if the opponent fails to yield, the player should. </w:t>
      </w:r>
      <w:commentRangeStart w:id="31"/>
      <w:r w:rsidRPr="004E04F3">
        <w:rPr>
          <w:rFonts w:asciiTheme="majorBidi" w:hAnsiTheme="majorBidi" w:cstheme="majorBidi"/>
          <w:color w:val="222222"/>
          <w:sz w:val="24"/>
          <w:szCs w:val="24"/>
          <w:shd w:val="clear" w:color="auto" w:fill="FFFFFF"/>
        </w:rPr>
        <w:t xml:space="preserve">There are a lot of papers on </w:t>
      </w:r>
      <w:commentRangeEnd w:id="31"/>
      <w:r w:rsidR="008729DC">
        <w:rPr>
          <w:rStyle w:val="CommentReference"/>
        </w:rPr>
        <w:commentReference w:id="31"/>
      </w:r>
      <w:r w:rsidRPr="004E04F3">
        <w:rPr>
          <w:rFonts w:asciiTheme="majorBidi" w:hAnsiTheme="majorBidi" w:cstheme="majorBidi"/>
          <w:color w:val="222222"/>
          <w:sz w:val="24"/>
          <w:szCs w:val="24"/>
          <w:shd w:val="clear" w:color="auto" w:fill="FFFFFF"/>
        </w:rPr>
        <w:t>possible strategies for iterated versions of these kind of games</w:t>
      </w:r>
      <w:r w:rsidR="00AB443F" w:rsidRPr="004E04F3">
        <w:rPr>
          <w:rFonts w:asciiTheme="majorBidi" w:hAnsiTheme="majorBidi" w:cstheme="majorBidi"/>
          <w:color w:val="222222"/>
          <w:sz w:val="24"/>
          <w:szCs w:val="24"/>
          <w:shd w:val="clear" w:color="auto" w:fill="FFFFFF"/>
        </w:rPr>
        <w:t xml:space="preserve"> </w:t>
      </w:r>
      <w:r w:rsidRPr="004E04F3">
        <w:rPr>
          <w:rFonts w:asciiTheme="majorBidi" w:hAnsiTheme="majorBidi" w:cstheme="majorBidi"/>
          <w:color w:val="222222"/>
          <w:sz w:val="24"/>
          <w:szCs w:val="24"/>
          <w:shd w:val="clear" w:color="auto" w:fill="FFFFFF"/>
        </w:rPr>
        <w:t xml:space="preserve">but in this paper we try to take a look at one version in which players don’t choose </w:t>
      </w:r>
      <w:ins w:id="32" w:author="jonathan" w:date="2018-03-05T22:19:00Z">
        <w:r w:rsidR="001B2691">
          <w:rPr>
            <w:rFonts w:asciiTheme="majorBidi" w:hAnsiTheme="majorBidi" w:cstheme="majorBidi"/>
            <w:color w:val="222222"/>
            <w:sz w:val="24"/>
            <w:szCs w:val="24"/>
            <w:shd w:val="clear" w:color="auto" w:fill="FFFFFF"/>
          </w:rPr>
          <w:t>whether</w:t>
        </w:r>
      </w:ins>
      <w:del w:id="33" w:author="jonathan" w:date="2018-03-05T22:19:00Z">
        <w:r w:rsidRPr="004E04F3" w:rsidDel="001B2691">
          <w:rPr>
            <w:rFonts w:asciiTheme="majorBidi" w:hAnsiTheme="majorBidi" w:cstheme="majorBidi"/>
            <w:color w:val="222222"/>
            <w:sz w:val="24"/>
            <w:szCs w:val="24"/>
            <w:shd w:val="clear" w:color="auto" w:fill="FFFFFF"/>
          </w:rPr>
          <w:delText>if</w:delText>
        </w:r>
      </w:del>
      <w:r w:rsidRPr="004E04F3">
        <w:rPr>
          <w:rFonts w:asciiTheme="majorBidi" w:hAnsiTheme="majorBidi" w:cstheme="majorBidi"/>
          <w:color w:val="222222"/>
          <w:sz w:val="24"/>
          <w:szCs w:val="24"/>
          <w:shd w:val="clear" w:color="auto" w:fill="FFFFFF"/>
        </w:rPr>
        <w:t xml:space="preserve"> to defect, but when</w:t>
      </w:r>
      <w:ins w:id="34" w:author="jonathan" w:date="2018-03-05T22:19:00Z">
        <w:r w:rsidR="001B2691">
          <w:rPr>
            <w:rFonts w:asciiTheme="majorBidi" w:hAnsiTheme="majorBidi" w:cstheme="majorBidi"/>
            <w:color w:val="222222"/>
            <w:sz w:val="24"/>
            <w:szCs w:val="24"/>
            <w:shd w:val="clear" w:color="auto" w:fill="FFFFFF"/>
          </w:rPr>
          <w:t xml:space="preserve"> to do so</w:t>
        </w:r>
      </w:ins>
      <w:r w:rsidRPr="004E04F3">
        <w:rPr>
          <w:rFonts w:asciiTheme="majorBidi" w:hAnsiTheme="majorBidi" w:cstheme="majorBidi"/>
          <w:color w:val="222222"/>
          <w:sz w:val="24"/>
          <w:szCs w:val="24"/>
          <w:shd w:val="clear" w:color="auto" w:fill="FFFFFF"/>
        </w:rPr>
        <w:t>.</w:t>
      </w:r>
    </w:p>
    <w:p w14:paraId="1C19B2B5" w14:textId="77777777" w:rsidR="001D52B1" w:rsidRPr="004E04F3" w:rsidRDefault="001D52B1" w:rsidP="001D52B1">
      <w:pPr>
        <w:rPr>
          <w:rFonts w:asciiTheme="majorBidi" w:hAnsiTheme="majorBidi" w:cstheme="majorBidi"/>
          <w:sz w:val="24"/>
          <w:szCs w:val="24"/>
        </w:rPr>
      </w:pPr>
      <w:r w:rsidRPr="004E04F3">
        <w:rPr>
          <w:rFonts w:asciiTheme="majorBidi" w:hAnsiTheme="majorBidi" w:cstheme="majorBidi"/>
          <w:sz w:val="24"/>
          <w:szCs w:val="24"/>
        </w:rPr>
        <w:t>In our version of the game, instead of choosing between two options, each player chooses an integer which represents how long he\she is willing to wait before completing a given communal task – when to yield. The payoff for the completion of this task decays as time passes. The amount by which the value decreases is given as a decay constant and is calculated as such:</w:t>
      </w:r>
      <w:r w:rsidRPr="004E04F3">
        <w:rPr>
          <w:rFonts w:asciiTheme="majorBidi" w:hAnsiTheme="majorBidi" w:cstheme="majorBidi"/>
          <w:sz w:val="24"/>
          <w:szCs w:val="24"/>
        </w:rPr>
        <w:br/>
      </w:r>
      <m:oMathPara>
        <m:oMath>
          <m:r>
            <w:rPr>
              <w:rFonts w:ascii="Cambria Math" w:hAnsi="Cambria Math" w:cstheme="majorBidi"/>
              <w:sz w:val="24"/>
              <w:szCs w:val="24"/>
            </w:rPr>
            <m:t>Value</m:t>
          </m:r>
          <m:d>
            <m:dPr>
              <m:ctrlPr>
                <w:rPr>
                  <w:rFonts w:ascii="Cambria Math" w:hAnsi="Cambria Math" w:cstheme="majorBidi"/>
                  <w:i/>
                  <w:sz w:val="24"/>
                  <w:szCs w:val="24"/>
                </w:rPr>
              </m:ctrlPr>
            </m:dPr>
            <m:e>
              <m:r>
                <w:rPr>
                  <w:rFonts w:ascii="Cambria Math" w:hAnsi="Cambria Math" w:cstheme="majorBidi"/>
                  <w:sz w:val="24"/>
                  <w:szCs w:val="24"/>
                </w:rPr>
                <m:t>Time</m:t>
              </m:r>
            </m:e>
          </m:d>
          <m:r>
            <w:rPr>
              <w:rFonts w:ascii="Cambria Math" w:hAnsi="Cambria Math" w:cstheme="majorBidi"/>
              <w:sz w:val="24"/>
              <w:szCs w:val="24"/>
            </w:rPr>
            <m:t>=initalValue*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Decay</m:t>
                  </m:r>
                </m:e>
              </m:d>
            </m:e>
            <m:sup>
              <m:r>
                <w:rPr>
                  <w:rFonts w:ascii="Cambria Math" w:hAnsi="Cambria Math" w:cstheme="majorBidi"/>
                  <w:sz w:val="24"/>
                  <w:szCs w:val="24"/>
                </w:rPr>
                <m:t>time</m:t>
              </m:r>
            </m:sup>
          </m:sSup>
        </m:oMath>
      </m:oMathPara>
    </w:p>
    <w:p w14:paraId="20E981BA" w14:textId="77777777" w:rsidR="001D52B1"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 xml:space="preserve">Where the “Time” variable is the smaller of the two integers chosen by the players. Choosing the smaller integers means yielding first, and therefor having to pay a “Tax”, a deduction of a fixed amount of points. This deduction represents the effort involved in completing the task (see payoff figure </w:t>
      </w:r>
      <w:r w:rsidR="005901B6" w:rsidRPr="004E04F3">
        <w:rPr>
          <w:rFonts w:asciiTheme="majorBidi" w:hAnsiTheme="majorBidi" w:cstheme="majorBidi"/>
          <w:sz w:val="24"/>
          <w:szCs w:val="24"/>
        </w:rPr>
        <w:t>2</w:t>
      </w:r>
      <w:r w:rsidRPr="004E04F3">
        <w:rPr>
          <w:rFonts w:asciiTheme="majorBidi" w:hAnsiTheme="majorBidi" w:cstheme="majorBidi"/>
          <w:sz w:val="24"/>
          <w:szCs w:val="24"/>
        </w:rPr>
        <w:t>).</w:t>
      </w:r>
    </w:p>
    <w:p w14:paraId="39228A59" w14:textId="77777777" w:rsidR="001D52B1" w:rsidRPr="004E04F3" w:rsidRDefault="001D52B1" w:rsidP="001D52B1">
      <w:pPr>
        <w:rPr>
          <w:rFonts w:asciiTheme="majorBidi" w:hAnsiTheme="majorBidi" w:cstheme="majorBidi"/>
          <w:sz w:val="24"/>
          <w:szCs w:val="24"/>
        </w:rPr>
      </w:pPr>
      <w:r w:rsidRPr="004E04F3">
        <w:rPr>
          <w:rFonts w:asciiTheme="majorBidi" w:hAnsiTheme="majorBidi" w:cstheme="majorBidi"/>
          <w:sz w:val="24"/>
          <w:szCs w:val="24"/>
        </w:rPr>
        <w:t xml:space="preserve">The main purpose of this paper is to explore how the introduction of time into the game influenced it, find how human players approach it, and find a viable strategy which is consistently better than </w:t>
      </w:r>
      <w:commentRangeStart w:id="35"/>
      <w:r w:rsidRPr="004E04F3">
        <w:rPr>
          <w:rFonts w:asciiTheme="majorBidi" w:hAnsiTheme="majorBidi" w:cstheme="majorBidi"/>
          <w:sz w:val="24"/>
          <w:szCs w:val="24"/>
        </w:rPr>
        <w:t>the naïve one</w:t>
      </w:r>
      <w:commentRangeEnd w:id="35"/>
      <w:r w:rsidR="001F4E4A">
        <w:rPr>
          <w:rStyle w:val="CommentReference"/>
        </w:rPr>
        <w:commentReference w:id="35"/>
      </w:r>
      <w:r w:rsidRPr="004E04F3">
        <w:rPr>
          <w:rFonts w:asciiTheme="majorBidi" w:hAnsiTheme="majorBidi" w:cstheme="majorBidi"/>
          <w:sz w:val="24"/>
          <w:szCs w:val="24"/>
        </w:rPr>
        <w:t xml:space="preserve">. </w:t>
      </w:r>
    </w:p>
    <w:p w14:paraId="7D2240A2" w14:textId="77777777" w:rsidR="001D52B1" w:rsidRPr="004E04F3" w:rsidRDefault="001D52B1" w:rsidP="003205E3">
      <w:pPr>
        <w:rPr>
          <w:rFonts w:asciiTheme="majorBidi" w:hAnsiTheme="majorBidi" w:cstheme="majorBidi"/>
          <w:sz w:val="24"/>
          <w:szCs w:val="24"/>
        </w:rPr>
      </w:pPr>
      <w:r w:rsidRPr="004E04F3">
        <w:rPr>
          <w:rFonts w:asciiTheme="majorBidi" w:hAnsiTheme="majorBidi" w:cstheme="majorBidi"/>
          <w:sz w:val="24"/>
          <w:szCs w:val="24"/>
        </w:rPr>
        <w:t xml:space="preserve">In order to preform experiments, I built a web application that allows players to play </w:t>
      </w:r>
      <w:r w:rsidR="008F61F1" w:rsidRPr="004E04F3">
        <w:rPr>
          <w:rFonts w:asciiTheme="majorBidi" w:hAnsiTheme="majorBidi" w:cstheme="majorBidi"/>
          <w:sz w:val="24"/>
          <w:szCs w:val="24"/>
        </w:rPr>
        <w:t>the</w:t>
      </w:r>
      <w:r w:rsidRPr="004E04F3">
        <w:rPr>
          <w:rFonts w:asciiTheme="majorBidi" w:hAnsiTheme="majorBidi" w:cstheme="majorBidi"/>
          <w:sz w:val="24"/>
          <w:szCs w:val="24"/>
        </w:rPr>
        <w:t xml:space="preserve"> </w:t>
      </w:r>
      <w:commentRangeStart w:id="36"/>
      <w:r w:rsidRPr="004E04F3">
        <w:rPr>
          <w:rFonts w:asciiTheme="majorBidi" w:hAnsiTheme="majorBidi" w:cstheme="majorBidi"/>
          <w:sz w:val="24"/>
          <w:szCs w:val="24"/>
        </w:rPr>
        <w:t>iterated version of the new format</w:t>
      </w:r>
      <w:commentRangeEnd w:id="36"/>
      <w:r w:rsidR="00726EEC">
        <w:rPr>
          <w:rStyle w:val="CommentReference"/>
        </w:rPr>
        <w:commentReference w:id="36"/>
      </w:r>
      <w:r w:rsidRPr="004E04F3">
        <w:rPr>
          <w:rFonts w:asciiTheme="majorBidi" w:hAnsiTheme="majorBidi" w:cstheme="majorBidi"/>
          <w:sz w:val="24"/>
          <w:szCs w:val="24"/>
        </w:rPr>
        <w:t>. The application allowed me to find the general patterns of play found among human players</w:t>
      </w:r>
      <w:r w:rsidR="006D593F" w:rsidRPr="004E04F3">
        <w:rPr>
          <w:rFonts w:asciiTheme="majorBidi" w:hAnsiTheme="majorBidi" w:cstheme="majorBidi"/>
          <w:sz w:val="24"/>
          <w:szCs w:val="24"/>
        </w:rPr>
        <w:t>,</w:t>
      </w:r>
      <w:r w:rsidRPr="004E04F3">
        <w:rPr>
          <w:rFonts w:asciiTheme="majorBidi" w:hAnsiTheme="majorBidi" w:cstheme="majorBidi"/>
          <w:sz w:val="24"/>
          <w:szCs w:val="24"/>
        </w:rPr>
        <w:t xml:space="preserve"> test AI agents that implemented </w:t>
      </w:r>
      <w:r w:rsidR="003205E3" w:rsidRPr="004E04F3">
        <w:rPr>
          <w:rFonts w:asciiTheme="majorBidi" w:hAnsiTheme="majorBidi" w:cstheme="majorBidi"/>
          <w:sz w:val="24"/>
          <w:szCs w:val="24"/>
        </w:rPr>
        <w:t>those</w:t>
      </w:r>
      <w:r w:rsidRPr="004E04F3">
        <w:rPr>
          <w:rFonts w:asciiTheme="majorBidi" w:hAnsiTheme="majorBidi" w:cstheme="majorBidi"/>
          <w:sz w:val="24"/>
          <w:szCs w:val="24"/>
        </w:rPr>
        <w:t xml:space="preserve"> strategies</w:t>
      </w:r>
      <w:r w:rsidR="003205E3" w:rsidRPr="004E04F3">
        <w:rPr>
          <w:rFonts w:asciiTheme="majorBidi" w:hAnsiTheme="majorBidi" w:cstheme="majorBidi"/>
          <w:sz w:val="24"/>
          <w:szCs w:val="24"/>
        </w:rPr>
        <w:t xml:space="preserve"> and gather data on their effectiveness</w:t>
      </w:r>
      <w:r w:rsidRPr="004E04F3">
        <w:rPr>
          <w:rFonts w:asciiTheme="majorBidi" w:hAnsiTheme="majorBidi" w:cstheme="majorBidi"/>
          <w:sz w:val="24"/>
          <w:szCs w:val="24"/>
        </w:rPr>
        <w:t xml:space="preserve">. </w:t>
      </w:r>
      <w:commentRangeStart w:id="37"/>
      <w:r w:rsidRPr="004E04F3">
        <w:rPr>
          <w:rFonts w:asciiTheme="majorBidi" w:hAnsiTheme="majorBidi" w:cstheme="majorBidi"/>
          <w:sz w:val="24"/>
          <w:szCs w:val="24"/>
        </w:rPr>
        <w:t xml:space="preserve">Results showed </w:t>
      </w:r>
      <w:commentRangeEnd w:id="37"/>
      <w:r w:rsidR="00452644">
        <w:rPr>
          <w:rStyle w:val="CommentReference"/>
        </w:rPr>
        <w:commentReference w:id="37"/>
      </w:r>
      <w:r w:rsidRPr="004E04F3">
        <w:rPr>
          <w:rFonts w:asciiTheme="majorBidi" w:hAnsiTheme="majorBidi" w:cstheme="majorBidi"/>
          <w:sz w:val="24"/>
          <w:szCs w:val="24"/>
        </w:rPr>
        <w:t xml:space="preserve">that most human players’ strategies could be generalized into a few broad categories – </w:t>
      </w:r>
    </w:p>
    <w:p w14:paraId="261691EC" w14:textId="77777777" w:rsidR="001D52B1" w:rsidRPr="004E04F3" w:rsidRDefault="001D52B1" w:rsidP="001D52B1">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Conservative players who prefer to stay on the safe side and pick very small integers, even when the decay factor is small in comparison with the tax.</w:t>
      </w:r>
    </w:p>
    <w:p w14:paraId="4AE8C301" w14:textId="77777777" w:rsidR="001D52B1" w:rsidRPr="004E04F3" w:rsidRDefault="001D52B1" w:rsidP="001D52B1">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Greedy players who preferred to choose integers very close to the highest possible one (without risking negative payoff), even when the decay factor is large in comparison with the tax.</w:t>
      </w:r>
    </w:p>
    <w:p w14:paraId="5E8DE703" w14:textId="77777777" w:rsidR="001D52B1" w:rsidRPr="004E04F3" w:rsidRDefault="001D52B1" w:rsidP="001D52B1">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Players who attempted the “tit-for-tat” strategy.</w:t>
      </w:r>
    </w:p>
    <w:p w14:paraId="04E43C47" w14:textId="77777777" w:rsidR="001D52B1" w:rsidRPr="004E04F3" w:rsidRDefault="001D52B1" w:rsidP="001D52B1">
      <w:pPr>
        <w:pStyle w:val="ListParagraph"/>
        <w:numPr>
          <w:ilvl w:val="0"/>
          <w:numId w:val="1"/>
        </w:numPr>
        <w:rPr>
          <w:rFonts w:asciiTheme="majorBidi" w:hAnsiTheme="majorBidi" w:cstheme="majorBidi"/>
          <w:sz w:val="24"/>
          <w:szCs w:val="24"/>
        </w:rPr>
      </w:pPr>
      <w:r w:rsidRPr="004E04F3">
        <w:rPr>
          <w:rFonts w:asciiTheme="majorBidi" w:hAnsiTheme="majorBidi" w:cstheme="majorBidi"/>
          <w:sz w:val="24"/>
          <w:szCs w:val="24"/>
        </w:rPr>
        <w:t>Players who attempted to “one-up” their competitor in each following round.</w:t>
      </w:r>
    </w:p>
    <w:p w14:paraId="42E92FA2" w14:textId="77777777" w:rsidR="001D52B1" w:rsidRPr="004E04F3" w:rsidRDefault="001D52B1" w:rsidP="001D52B1">
      <w:pPr>
        <w:rPr>
          <w:rFonts w:asciiTheme="majorBidi" w:hAnsiTheme="majorBidi" w:cstheme="majorBidi"/>
          <w:sz w:val="24"/>
          <w:szCs w:val="24"/>
        </w:rPr>
      </w:pPr>
    </w:p>
    <w:p w14:paraId="06D52A67" w14:textId="77777777" w:rsidR="001D52B1" w:rsidRPr="004E04F3" w:rsidRDefault="001D52B1" w:rsidP="001D52B1">
      <w:pPr>
        <w:rPr>
          <w:rFonts w:asciiTheme="majorBidi" w:hAnsiTheme="majorBidi" w:cstheme="majorBidi"/>
          <w:sz w:val="24"/>
          <w:szCs w:val="24"/>
        </w:rPr>
      </w:pPr>
    </w:p>
    <w:p w14:paraId="3AC86F02" w14:textId="77777777" w:rsidR="001D52B1" w:rsidRPr="004E04F3" w:rsidRDefault="001D52B1" w:rsidP="001D52B1">
      <w:pPr>
        <w:rPr>
          <w:rFonts w:asciiTheme="majorBidi" w:hAnsiTheme="majorBidi" w:cstheme="majorBidi"/>
          <w:sz w:val="24"/>
          <w:szCs w:val="24"/>
        </w:rPr>
      </w:pPr>
    </w:p>
    <w:tbl>
      <w:tblPr>
        <w:tblW w:w="3767" w:type="dxa"/>
        <w:tblLook w:val="04A0" w:firstRow="1" w:lastRow="0" w:firstColumn="1" w:lastColumn="0" w:noHBand="0" w:noVBand="1"/>
      </w:tblPr>
      <w:tblGrid>
        <w:gridCol w:w="1238"/>
        <w:gridCol w:w="1264"/>
        <w:gridCol w:w="1265"/>
      </w:tblGrid>
      <w:tr w:rsidR="00CA6F1A" w:rsidRPr="00CA6F1A" w14:paraId="44786378" w14:textId="77777777" w:rsidTr="00CB789C">
        <w:trPr>
          <w:trHeight w:val="605"/>
        </w:trPr>
        <w:tc>
          <w:tcPr>
            <w:tcW w:w="1238" w:type="dxa"/>
            <w:tcBorders>
              <w:top w:val="nil"/>
              <w:left w:val="nil"/>
              <w:bottom w:val="nil"/>
              <w:right w:val="nil"/>
            </w:tcBorders>
            <w:shd w:val="clear" w:color="auto" w:fill="auto"/>
            <w:noWrap/>
            <w:vAlign w:val="bottom"/>
            <w:hideMark/>
          </w:tcPr>
          <w:p w14:paraId="36578568" w14:textId="77777777" w:rsidR="00CA6F1A" w:rsidRPr="00CA6F1A" w:rsidRDefault="00CA6F1A" w:rsidP="00CA6F1A">
            <w:pPr>
              <w:spacing w:after="0" w:line="240" w:lineRule="auto"/>
              <w:rPr>
                <w:rFonts w:asciiTheme="majorBidi" w:eastAsia="Times New Roman" w:hAnsiTheme="majorBidi" w:cstheme="majorBidi"/>
                <w:sz w:val="24"/>
                <w:szCs w:val="24"/>
              </w:rPr>
            </w:pPr>
          </w:p>
        </w:tc>
        <w:tc>
          <w:tcPr>
            <w:tcW w:w="1264" w:type="dxa"/>
            <w:tcBorders>
              <w:top w:val="nil"/>
              <w:left w:val="nil"/>
              <w:bottom w:val="nil"/>
              <w:right w:val="nil"/>
            </w:tcBorders>
            <w:shd w:val="clear" w:color="auto" w:fill="auto"/>
            <w:noWrap/>
            <w:vAlign w:val="bottom"/>
            <w:hideMark/>
          </w:tcPr>
          <w:p w14:paraId="56A5ACEA"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5" w:type="dxa"/>
            <w:tcBorders>
              <w:top w:val="nil"/>
              <w:left w:val="nil"/>
              <w:bottom w:val="nil"/>
              <w:right w:val="nil"/>
            </w:tcBorders>
            <w:shd w:val="clear" w:color="auto" w:fill="auto"/>
            <w:noWrap/>
            <w:vAlign w:val="bottom"/>
            <w:hideMark/>
          </w:tcPr>
          <w:p w14:paraId="2CE76773"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r>
      <w:tr w:rsidR="00CA6F1A" w:rsidRPr="00CA6F1A" w14:paraId="22CD9F27" w14:textId="77777777" w:rsidTr="00CB789C">
        <w:trPr>
          <w:trHeight w:val="605"/>
        </w:trPr>
        <w:tc>
          <w:tcPr>
            <w:tcW w:w="1238" w:type="dxa"/>
            <w:tcBorders>
              <w:top w:val="nil"/>
              <w:left w:val="nil"/>
              <w:bottom w:val="nil"/>
              <w:right w:val="nil"/>
            </w:tcBorders>
            <w:shd w:val="clear" w:color="auto" w:fill="auto"/>
            <w:noWrap/>
            <w:vAlign w:val="bottom"/>
            <w:hideMark/>
          </w:tcPr>
          <w:p w14:paraId="598CD160"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Swerve</w:t>
            </w:r>
          </w:p>
        </w:tc>
        <w:tc>
          <w:tcPr>
            <w:tcW w:w="1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9477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0,0</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8474FD0"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0,1</w:t>
            </w:r>
          </w:p>
        </w:tc>
      </w:tr>
      <w:tr w:rsidR="00CA6F1A" w:rsidRPr="00CA6F1A" w14:paraId="7E1DC882" w14:textId="77777777" w:rsidTr="00CB789C">
        <w:trPr>
          <w:trHeight w:val="605"/>
        </w:trPr>
        <w:tc>
          <w:tcPr>
            <w:tcW w:w="1238" w:type="dxa"/>
            <w:tcBorders>
              <w:top w:val="nil"/>
              <w:left w:val="nil"/>
              <w:bottom w:val="nil"/>
              <w:right w:val="nil"/>
            </w:tcBorders>
            <w:shd w:val="clear" w:color="auto" w:fill="auto"/>
            <w:noWrap/>
            <w:vAlign w:val="bottom"/>
            <w:hideMark/>
          </w:tcPr>
          <w:p w14:paraId="455F64AC" w14:textId="77777777" w:rsidR="00CA6F1A" w:rsidRPr="00CA6F1A" w:rsidRDefault="00CA6F1A" w:rsidP="00CA6F1A">
            <w:pPr>
              <w:spacing w:after="0" w:line="240" w:lineRule="auto"/>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Straight</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77A5FB97"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w:t>
            </w:r>
          </w:p>
        </w:tc>
        <w:tc>
          <w:tcPr>
            <w:tcW w:w="1265" w:type="dxa"/>
            <w:tcBorders>
              <w:top w:val="nil"/>
              <w:left w:val="nil"/>
              <w:bottom w:val="single" w:sz="4" w:space="0" w:color="auto"/>
              <w:right w:val="single" w:sz="4" w:space="0" w:color="auto"/>
            </w:tcBorders>
            <w:shd w:val="clear" w:color="auto" w:fill="auto"/>
            <w:noWrap/>
            <w:vAlign w:val="bottom"/>
            <w:hideMark/>
          </w:tcPr>
          <w:p w14:paraId="35B1B948"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-10,-10</w:t>
            </w:r>
          </w:p>
        </w:tc>
      </w:tr>
      <w:tr w:rsidR="00CA6F1A" w:rsidRPr="00CA6F1A" w14:paraId="0136304C" w14:textId="77777777" w:rsidTr="00CA6F1A">
        <w:trPr>
          <w:trHeight w:val="605"/>
        </w:trPr>
        <w:tc>
          <w:tcPr>
            <w:tcW w:w="3767" w:type="dxa"/>
            <w:gridSpan w:val="3"/>
            <w:tcBorders>
              <w:top w:val="nil"/>
              <w:left w:val="nil"/>
              <w:bottom w:val="nil"/>
              <w:right w:val="nil"/>
            </w:tcBorders>
            <w:shd w:val="clear" w:color="auto" w:fill="auto"/>
            <w:noWrap/>
            <w:vAlign w:val="bottom"/>
            <w:hideMark/>
          </w:tcPr>
          <w:p w14:paraId="57A21CC2" w14:textId="77777777" w:rsidR="00CA6F1A" w:rsidRPr="00CA6F1A" w:rsidRDefault="00CA6F1A" w:rsidP="00CA6F1A">
            <w:pPr>
              <w:spacing w:after="0" w:line="240" w:lineRule="auto"/>
              <w:jc w:val="center"/>
              <w:rPr>
                <w:rFonts w:asciiTheme="majorBidi" w:eastAsia="Times New Roman" w:hAnsiTheme="majorBidi" w:cstheme="majorBidi"/>
                <w:color w:val="000000"/>
                <w:sz w:val="24"/>
                <w:szCs w:val="24"/>
              </w:rPr>
            </w:pPr>
            <w:r w:rsidRPr="00CA6F1A">
              <w:rPr>
                <w:rFonts w:asciiTheme="majorBidi" w:eastAsia="Times New Roman" w:hAnsiTheme="majorBidi" w:cstheme="majorBidi"/>
                <w:color w:val="000000"/>
                <w:sz w:val="24"/>
                <w:szCs w:val="24"/>
              </w:rPr>
              <w:t>Fig 1: chicken payoff</w:t>
            </w:r>
          </w:p>
        </w:tc>
      </w:tr>
    </w:tbl>
    <w:p w14:paraId="16E783B7" w14:textId="47A66985" w:rsidR="00CA6F1A" w:rsidRPr="004E04F3" w:rsidRDefault="00CB789C" w:rsidP="001D52B1">
      <w:pPr>
        <w:rPr>
          <w:rFonts w:asciiTheme="majorBidi" w:hAnsiTheme="majorBidi" w:cstheme="majorBidi"/>
          <w:sz w:val="24"/>
          <w:szCs w:val="24"/>
        </w:rPr>
      </w:pPr>
      <w:ins w:id="38" w:author="Uzi Friedman" w:date="2018-03-06T15:10:00Z">
        <w:r>
          <w:rPr>
            <w:noProof/>
          </w:rPr>
          <w:drawing>
            <wp:anchor distT="0" distB="0" distL="114300" distR="114300" simplePos="0" relativeHeight="251668480" behindDoc="0" locked="0" layoutInCell="1" allowOverlap="1" wp14:anchorId="2261578A" wp14:editId="4BA3DD41">
              <wp:simplePos x="0" y="0"/>
              <wp:positionH relativeFrom="column">
                <wp:posOffset>-158750</wp:posOffset>
              </wp:positionH>
              <wp:positionV relativeFrom="paragraph">
                <wp:posOffset>139700</wp:posOffset>
              </wp:positionV>
              <wp:extent cx="5943600" cy="7321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anchor>
          </w:drawing>
        </w:r>
      </w:ins>
      <w:r w:rsidR="00CA6F1A" w:rsidRPr="004E04F3">
        <w:rPr>
          <w:rFonts w:asciiTheme="majorBidi" w:hAnsiTheme="majorBidi" w:cstheme="majorBidi"/>
          <w:noProof/>
          <w:sz w:val="24"/>
          <w:szCs w:val="24"/>
        </w:rPr>
        <w:drawing>
          <wp:inline distT="0" distB="0" distL="0" distR="0" wp14:anchorId="4EA9E34E" wp14:editId="6681F4BC">
            <wp:extent cx="5274156" cy="1574358"/>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230" cy="1608111"/>
                    </a:xfrm>
                    <a:prstGeom prst="rect">
                      <a:avLst/>
                    </a:prstGeom>
                  </pic:spPr>
                </pic:pic>
              </a:graphicData>
            </a:graphic>
          </wp:inline>
        </w:drawing>
      </w:r>
    </w:p>
    <w:p w14:paraId="4AB4CE7C" w14:textId="77777777" w:rsidR="00CA6F1A" w:rsidRPr="004E04F3" w:rsidRDefault="00CA6F1A" w:rsidP="001D52B1">
      <w:pPr>
        <w:rPr>
          <w:rFonts w:asciiTheme="majorBidi" w:hAnsiTheme="majorBidi" w:cstheme="majorBidi"/>
          <w:sz w:val="24"/>
          <w:szCs w:val="24"/>
        </w:rPr>
      </w:pPr>
    </w:p>
    <w:p w14:paraId="15624992" w14:textId="77777777" w:rsidR="001D52B1" w:rsidRPr="004E04F3" w:rsidRDefault="00F35B13" w:rsidP="001D52B1">
      <w:pPr>
        <w:rPr>
          <w:rFonts w:asciiTheme="majorBidi" w:hAnsiTheme="majorBidi" w:cstheme="majorBidi"/>
          <w:b/>
          <w:bCs/>
          <w:sz w:val="24"/>
          <w:szCs w:val="24"/>
        </w:rPr>
      </w:pPr>
      <w:r w:rsidRPr="004E04F3">
        <w:rPr>
          <w:rFonts w:asciiTheme="majorBidi" w:hAnsiTheme="majorBidi" w:cstheme="majorBidi"/>
          <w:b/>
          <w:bCs/>
          <w:sz w:val="24"/>
          <w:szCs w:val="24"/>
        </w:rPr>
        <w:t>Application &amp; game rules</w:t>
      </w:r>
    </w:p>
    <w:p w14:paraId="76AD3203" w14:textId="77777777" w:rsidR="005901B6" w:rsidRPr="004E04F3" w:rsidRDefault="001D52B1" w:rsidP="005901B6">
      <w:pPr>
        <w:rPr>
          <w:rFonts w:asciiTheme="majorBidi" w:hAnsiTheme="majorBidi" w:cstheme="majorBidi"/>
          <w:sz w:val="24"/>
          <w:szCs w:val="24"/>
        </w:rPr>
      </w:pPr>
      <w:r w:rsidRPr="004E04F3">
        <w:rPr>
          <w:rFonts w:asciiTheme="majorBidi" w:hAnsiTheme="majorBidi" w:cstheme="majorBidi"/>
          <w:sz w:val="24"/>
          <w:szCs w:val="24"/>
        </w:rPr>
        <w:t>To explore this version of the game I built a web application using oTree, a software pla</w:t>
      </w:r>
      <w:r w:rsidR="00CA6F1A" w:rsidRPr="004E04F3">
        <w:rPr>
          <w:rFonts w:asciiTheme="majorBidi" w:hAnsiTheme="majorBidi" w:cstheme="majorBidi"/>
          <w:sz w:val="24"/>
          <w:szCs w:val="24"/>
        </w:rPr>
        <w:t>tform for economics experiments</w:t>
      </w:r>
      <w:r w:rsidR="00CA6F1A" w:rsidRPr="004E04F3">
        <w:rPr>
          <w:rStyle w:val="FootnoteReference"/>
          <w:rFonts w:asciiTheme="majorBidi" w:hAnsiTheme="majorBidi" w:cstheme="majorBidi"/>
          <w:sz w:val="24"/>
          <w:szCs w:val="24"/>
        </w:rPr>
        <w:footnoteReference w:id="2"/>
      </w:r>
      <w:r w:rsidRPr="004E04F3">
        <w:rPr>
          <w:rFonts w:asciiTheme="majorBidi" w:hAnsiTheme="majorBidi" w:cstheme="majorBidi"/>
          <w:sz w:val="24"/>
          <w:szCs w:val="24"/>
        </w:rPr>
        <w:t xml:space="preserve">. That allowed players to play the game with the new rules and allows automated agents to compete against one another. Players would receive a link which would match them with an opponent and shown a screen with instructions and a blank box to enter an integer. Players would play each opponent for 5 rounds, with the current round number and total round numbers appearing promptly on the top of the page (see figure </w:t>
      </w:r>
      <w:r w:rsidR="005901B6" w:rsidRPr="004E04F3">
        <w:rPr>
          <w:rFonts w:asciiTheme="majorBidi" w:hAnsiTheme="majorBidi" w:cstheme="majorBidi"/>
          <w:sz w:val="24"/>
          <w:szCs w:val="24"/>
        </w:rPr>
        <w:t>3</w:t>
      </w:r>
      <w:r w:rsidRPr="004E04F3">
        <w:rPr>
          <w:rFonts w:asciiTheme="majorBidi" w:hAnsiTheme="majorBidi" w:cstheme="majorBidi"/>
          <w:sz w:val="24"/>
          <w:szCs w:val="24"/>
        </w:rPr>
        <w:t xml:space="preserve">). After entering their </w:t>
      </w:r>
      <w:r w:rsidR="005901B6" w:rsidRPr="004E04F3">
        <w:rPr>
          <w:rFonts w:asciiTheme="majorBidi" w:hAnsiTheme="majorBidi" w:cstheme="majorBidi"/>
          <w:sz w:val="24"/>
          <w:szCs w:val="24"/>
        </w:rPr>
        <w:t>choice,</w:t>
      </w:r>
      <w:r w:rsidRPr="004E04F3">
        <w:rPr>
          <w:rFonts w:asciiTheme="majorBidi" w:hAnsiTheme="majorBidi" w:cstheme="majorBidi"/>
          <w:sz w:val="24"/>
          <w:szCs w:val="24"/>
        </w:rPr>
        <w:t xml:space="preserve"> they would go into a waiting screen until their opponent made his choice and then returned to the previous screen with an updated round number and a table indicating what were both players’ choices and their payoff for the round (figure </w:t>
      </w:r>
      <w:r w:rsidR="005901B6" w:rsidRPr="004E04F3">
        <w:rPr>
          <w:rFonts w:asciiTheme="majorBidi" w:hAnsiTheme="majorBidi" w:cstheme="majorBidi"/>
          <w:sz w:val="24"/>
          <w:szCs w:val="24"/>
        </w:rPr>
        <w:t xml:space="preserve">4). After all </w:t>
      </w:r>
      <w:r w:rsidRPr="004E04F3">
        <w:rPr>
          <w:rFonts w:asciiTheme="majorBidi" w:hAnsiTheme="majorBidi" w:cstheme="majorBidi"/>
          <w:sz w:val="24"/>
          <w:szCs w:val="24"/>
        </w:rPr>
        <w:t>five rounds were concluded each player got a new link assigning him to a new opponen</w:t>
      </w:r>
      <w:r w:rsidR="00A17A0C" w:rsidRPr="004E04F3">
        <w:rPr>
          <w:rFonts w:asciiTheme="majorBidi" w:hAnsiTheme="majorBidi" w:cstheme="majorBidi"/>
          <w:sz w:val="24"/>
          <w:szCs w:val="24"/>
        </w:rPr>
        <w:t>t.</w:t>
      </w:r>
    </w:p>
    <w:p w14:paraId="6D64A455" w14:textId="77777777" w:rsidR="005901B6" w:rsidRPr="004E04F3" w:rsidRDefault="005901B6">
      <w:pPr>
        <w:rPr>
          <w:rFonts w:asciiTheme="majorBidi" w:hAnsiTheme="majorBidi" w:cstheme="majorBidi"/>
          <w:sz w:val="24"/>
          <w:szCs w:val="24"/>
        </w:rPr>
      </w:pPr>
      <w:r w:rsidRPr="004E04F3">
        <w:rPr>
          <w:rFonts w:asciiTheme="majorBidi" w:hAnsiTheme="majorBidi" w:cstheme="majorBidi"/>
          <w:sz w:val="24"/>
          <w:szCs w:val="24"/>
        </w:rPr>
        <w:br w:type="page"/>
      </w:r>
    </w:p>
    <w:p w14:paraId="49014BD6" w14:textId="77777777" w:rsidR="005901B6" w:rsidRPr="004E04F3" w:rsidRDefault="007C686F" w:rsidP="005901B6">
      <w:pPr>
        <w:rPr>
          <w:rFonts w:asciiTheme="majorBidi" w:hAnsiTheme="majorBidi" w:cstheme="majorBidi"/>
          <w:sz w:val="24"/>
          <w:szCs w:val="24"/>
        </w:rPr>
      </w:pPr>
      <w:r w:rsidRPr="004E04F3">
        <w:rPr>
          <w:rFonts w:asciiTheme="majorBidi" w:hAnsiTheme="majorBidi" w:cstheme="majorBidi"/>
          <w:noProof/>
          <w:sz w:val="24"/>
          <w:szCs w:val="24"/>
        </w:rPr>
        <w:lastRenderedPageBreak/>
        <mc:AlternateContent>
          <mc:Choice Requires="wps">
            <w:drawing>
              <wp:anchor distT="45720" distB="45720" distL="114300" distR="114300" simplePos="0" relativeHeight="251662336" behindDoc="0" locked="0" layoutInCell="1" allowOverlap="1" wp14:anchorId="2296C27D" wp14:editId="0CB0085C">
                <wp:simplePos x="0" y="0"/>
                <wp:positionH relativeFrom="margin">
                  <wp:posOffset>1588052</wp:posOffset>
                </wp:positionH>
                <wp:positionV relativeFrom="paragraph">
                  <wp:posOffset>7235273</wp:posOffset>
                </wp:positionV>
                <wp:extent cx="2671639" cy="29419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6C27D" id="_x0000_t202" coordsize="21600,21600" o:spt="202" path="m,l,21600r21600,l21600,xe">
                <v:stroke joinstyle="miter"/>
                <v:path gradientshapeok="t" o:connecttype="rect"/>
              </v:shapetype>
              <v:shape id="Text Box 2" o:spid="_x0000_s1026" type="#_x0000_t202" style="position:absolute;margin-left:125.05pt;margin-top:569.7pt;width:210.35pt;height:23.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rkIAIAABs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" stroked="f">
                <v:textbox>
                  <w:txbxContent>
                    <w:p w14:paraId="029CBB4F"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4: application’s screen during match</w:t>
                      </w:r>
                    </w:p>
                  </w:txbxContent>
                </v:textbox>
                <w10:wrap anchorx="margin"/>
              </v:shape>
            </w:pict>
          </mc:Fallback>
        </mc:AlternateContent>
      </w:r>
      <w:r w:rsidRPr="004E04F3">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583D67D2" wp14:editId="46C4B82F">
                <wp:simplePos x="0" y="0"/>
                <wp:positionH relativeFrom="margin">
                  <wp:posOffset>1605556</wp:posOffset>
                </wp:positionH>
                <wp:positionV relativeFrom="paragraph">
                  <wp:posOffset>3522290</wp:posOffset>
                </wp:positionV>
                <wp:extent cx="2671639" cy="29419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9" cy="294198"/>
                        </a:xfrm>
                        <a:prstGeom prst="rect">
                          <a:avLst/>
                        </a:prstGeom>
                        <a:solidFill>
                          <a:srgbClr val="FFFFFF"/>
                        </a:solidFill>
                        <a:ln w="9525">
                          <a:noFill/>
                          <a:miter lim="800000"/>
                          <a:headEnd/>
                          <a:tailEnd/>
                        </a:ln>
                      </wps:spPr>
                      <wps:txb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D67D2" id="_x0000_s1027" type="#_x0000_t202" style="position:absolute;margin-left:126.4pt;margin-top:277.35pt;width:210.35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W3JAIAACQ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" stroked="f">
                <v:textbox>
                  <w:txbxContent>
                    <w:p w14:paraId="5F94A526" w14:textId="77777777" w:rsidR="005901B6" w:rsidRPr="004E04F3" w:rsidRDefault="005901B6" w:rsidP="005901B6">
                      <w:pPr>
                        <w:rPr>
                          <w:rFonts w:asciiTheme="majorBidi" w:hAnsiTheme="majorBidi" w:cstheme="majorBidi"/>
                        </w:rPr>
                      </w:pPr>
                      <w:r w:rsidRPr="004E04F3">
                        <w:rPr>
                          <w:rFonts w:asciiTheme="majorBidi" w:hAnsiTheme="majorBidi" w:cstheme="majorBidi"/>
                        </w:rPr>
                        <w:t>Fig. 3: opening screen of application</w:t>
                      </w:r>
                    </w:p>
                  </w:txbxContent>
                </v:textbox>
                <w10:wrap anchorx="margin"/>
              </v:shape>
            </w:pict>
          </mc:Fallback>
        </mc:AlternateContent>
      </w:r>
      <w:r w:rsidRPr="004E04F3">
        <w:rPr>
          <w:rFonts w:asciiTheme="majorBidi" w:hAnsiTheme="majorBidi" w:cstheme="majorBidi"/>
          <w:noProof/>
          <w:sz w:val="24"/>
          <w:szCs w:val="24"/>
        </w:rPr>
        <w:drawing>
          <wp:anchor distT="0" distB="0" distL="114300" distR="114300" simplePos="0" relativeHeight="251667456" behindDoc="1" locked="0" layoutInCell="1" allowOverlap="1" wp14:anchorId="03DAB533" wp14:editId="78661BFF">
            <wp:simplePos x="0" y="0"/>
            <wp:positionH relativeFrom="margin">
              <wp:align>right</wp:align>
            </wp:positionH>
            <wp:positionV relativeFrom="paragraph">
              <wp:posOffset>525</wp:posOffset>
            </wp:positionV>
            <wp:extent cx="6278245" cy="354584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78245" cy="3545840"/>
                    </a:xfrm>
                    <a:prstGeom prst="rect">
                      <a:avLst/>
                    </a:prstGeom>
                  </pic:spPr>
                </pic:pic>
              </a:graphicData>
            </a:graphic>
          </wp:anchor>
        </w:drawing>
      </w:r>
      <w:r w:rsidR="0069028F" w:rsidRPr="004E04F3">
        <w:rPr>
          <w:rFonts w:asciiTheme="majorBidi" w:hAnsiTheme="majorBidi" w:cstheme="majorBidi"/>
          <w:noProof/>
          <w:sz w:val="24"/>
          <w:szCs w:val="24"/>
        </w:rPr>
        <w:drawing>
          <wp:anchor distT="0" distB="0" distL="114300" distR="114300" simplePos="0" relativeHeight="251660288" behindDoc="0" locked="0" layoutInCell="1" allowOverlap="1" wp14:anchorId="004D07DE" wp14:editId="26337770">
            <wp:simplePos x="0" y="0"/>
            <wp:positionH relativeFrom="margin">
              <wp:align>left</wp:align>
            </wp:positionH>
            <wp:positionV relativeFrom="paragraph">
              <wp:posOffset>4014442</wp:posOffset>
            </wp:positionV>
            <wp:extent cx="6550025" cy="32042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0025" cy="3204210"/>
                    </a:xfrm>
                    <a:prstGeom prst="rect">
                      <a:avLst/>
                    </a:prstGeom>
                  </pic:spPr>
                </pic:pic>
              </a:graphicData>
            </a:graphic>
            <wp14:sizeRelH relativeFrom="margin">
              <wp14:pctWidth>0</wp14:pctWidth>
            </wp14:sizeRelH>
            <wp14:sizeRelV relativeFrom="margin">
              <wp14:pctHeight>0</wp14:pctHeight>
            </wp14:sizeRelV>
          </wp:anchor>
        </w:drawing>
      </w:r>
      <w:r w:rsidR="005901B6" w:rsidRPr="004E04F3">
        <w:rPr>
          <w:rFonts w:asciiTheme="majorBidi" w:hAnsiTheme="majorBidi" w:cstheme="majorBidi"/>
          <w:noProof/>
          <w:sz w:val="24"/>
          <w:szCs w:val="24"/>
        </w:rPr>
        <w:t xml:space="preserve"> </w:t>
      </w:r>
      <w:r w:rsidR="005901B6" w:rsidRPr="004E04F3">
        <w:rPr>
          <w:rFonts w:asciiTheme="majorBidi" w:hAnsiTheme="majorBidi" w:cstheme="majorBidi"/>
          <w:sz w:val="24"/>
          <w:szCs w:val="24"/>
        </w:rPr>
        <w:t xml:space="preserve"> </w:t>
      </w:r>
      <w:r w:rsidR="005901B6" w:rsidRPr="004E04F3">
        <w:rPr>
          <w:rFonts w:asciiTheme="majorBidi" w:hAnsiTheme="majorBidi" w:cstheme="majorBidi"/>
          <w:sz w:val="24"/>
          <w:szCs w:val="24"/>
        </w:rPr>
        <w:br w:type="page"/>
      </w:r>
    </w:p>
    <w:p w14:paraId="51C72D6D" w14:textId="77777777" w:rsidR="00A17A0C" w:rsidRPr="004E04F3" w:rsidRDefault="00A17A0C" w:rsidP="001D52B1">
      <w:pPr>
        <w:rPr>
          <w:rFonts w:asciiTheme="majorBidi" w:hAnsiTheme="majorBidi" w:cstheme="majorBidi"/>
          <w:b/>
          <w:bCs/>
          <w:sz w:val="24"/>
          <w:szCs w:val="24"/>
        </w:rPr>
      </w:pPr>
      <w:commentRangeStart w:id="39"/>
      <w:r w:rsidRPr="004E04F3">
        <w:rPr>
          <w:rFonts w:asciiTheme="majorBidi" w:hAnsiTheme="majorBidi" w:cstheme="majorBidi"/>
          <w:b/>
          <w:bCs/>
          <w:sz w:val="24"/>
          <w:szCs w:val="24"/>
        </w:rPr>
        <w:lastRenderedPageBreak/>
        <w:t>Experimental design and procedures</w:t>
      </w:r>
      <w:commentRangeEnd w:id="39"/>
      <w:r w:rsidR="00126374">
        <w:rPr>
          <w:rStyle w:val="CommentReference"/>
        </w:rPr>
        <w:commentReference w:id="39"/>
      </w:r>
    </w:p>
    <w:p w14:paraId="6126A2E2" w14:textId="77777777" w:rsidR="00A17A0C" w:rsidRPr="004E04F3" w:rsidRDefault="00A17A0C" w:rsidP="00261C0F">
      <w:pPr>
        <w:rPr>
          <w:rFonts w:asciiTheme="majorBidi" w:hAnsiTheme="majorBidi" w:cstheme="majorBidi"/>
          <w:sz w:val="24"/>
          <w:szCs w:val="24"/>
        </w:rPr>
      </w:pPr>
      <w:r w:rsidRPr="004E04F3">
        <w:rPr>
          <w:rFonts w:asciiTheme="majorBidi" w:hAnsiTheme="majorBidi" w:cstheme="majorBidi"/>
          <w:sz w:val="24"/>
          <w:szCs w:val="24"/>
        </w:rPr>
        <w:t xml:space="preserve">The experiment was conducted at the computer lab of BGU. The study group consisted of </w:t>
      </w:r>
      <w:r w:rsidR="001D7F56" w:rsidRPr="004E04F3">
        <w:rPr>
          <w:rFonts w:asciiTheme="majorBidi" w:hAnsiTheme="majorBidi" w:cstheme="majorBidi"/>
          <w:sz w:val="24"/>
          <w:szCs w:val="24"/>
        </w:rPr>
        <w:t>five</w:t>
      </w:r>
      <w:r w:rsidRPr="004E04F3">
        <w:rPr>
          <w:rFonts w:asciiTheme="majorBidi" w:hAnsiTheme="majorBidi" w:cstheme="majorBidi"/>
          <w:sz w:val="24"/>
          <w:szCs w:val="24"/>
        </w:rPr>
        <w:t xml:space="preserve"> men and </w:t>
      </w:r>
      <w:r w:rsidR="001D7F56" w:rsidRPr="004E04F3">
        <w:rPr>
          <w:rFonts w:asciiTheme="majorBidi" w:hAnsiTheme="majorBidi" w:cstheme="majorBidi"/>
          <w:sz w:val="24"/>
          <w:szCs w:val="24"/>
        </w:rPr>
        <w:t>one woman</w:t>
      </w:r>
      <w:r w:rsidRPr="004E04F3">
        <w:rPr>
          <w:rFonts w:asciiTheme="majorBidi" w:hAnsiTheme="majorBidi" w:cstheme="majorBidi"/>
          <w:sz w:val="24"/>
          <w:szCs w:val="24"/>
        </w:rPr>
        <w:t xml:space="preserve">, all around the ages of 25-35. All participants were given a computer and assigned an unknown opponent. During the experiment participants were asked to refrain from talking to each other, as to avoid comparing strategies. After the first five minutes of starting the game new links were sent to all participants so they could be matched to a new opponent. This procedure was repeated </w:t>
      </w:r>
      <w:r w:rsidR="00E5298D" w:rsidRPr="004E04F3">
        <w:rPr>
          <w:rFonts w:asciiTheme="majorBidi" w:hAnsiTheme="majorBidi" w:cstheme="majorBidi"/>
          <w:sz w:val="24"/>
          <w:szCs w:val="24"/>
        </w:rPr>
        <w:t>four</w:t>
      </w:r>
      <w:r w:rsidR="00CD60C6" w:rsidRPr="004E04F3">
        <w:rPr>
          <w:rFonts w:asciiTheme="majorBidi" w:hAnsiTheme="majorBidi" w:cstheme="majorBidi"/>
          <w:sz w:val="24"/>
          <w:szCs w:val="24"/>
        </w:rPr>
        <w:t xml:space="preserve"> times, so each player played a total of </w:t>
      </w:r>
      <w:r w:rsidR="00E5298D" w:rsidRPr="004E04F3">
        <w:rPr>
          <w:rFonts w:asciiTheme="majorBidi" w:hAnsiTheme="majorBidi" w:cstheme="majorBidi"/>
          <w:sz w:val="24"/>
          <w:szCs w:val="24"/>
        </w:rPr>
        <w:t>20</w:t>
      </w:r>
      <w:r w:rsidR="00CD60C6" w:rsidRPr="004E04F3">
        <w:rPr>
          <w:rFonts w:asciiTheme="majorBidi" w:hAnsiTheme="majorBidi" w:cstheme="majorBidi"/>
          <w:sz w:val="24"/>
          <w:szCs w:val="24"/>
        </w:rPr>
        <w:t xml:space="preserve"> rounds</w:t>
      </w:r>
      <w:r w:rsidR="00261C0F" w:rsidRPr="004E04F3">
        <w:rPr>
          <w:rStyle w:val="FootnoteReference"/>
          <w:rFonts w:asciiTheme="majorBidi" w:hAnsiTheme="majorBidi" w:cstheme="majorBidi"/>
          <w:sz w:val="24"/>
          <w:szCs w:val="24"/>
        </w:rPr>
        <w:footnoteReference w:id="3"/>
      </w:r>
      <w:r w:rsidR="00261C0F" w:rsidRPr="004E04F3">
        <w:rPr>
          <w:rFonts w:asciiTheme="majorBidi" w:hAnsiTheme="majorBidi" w:cstheme="majorBidi"/>
          <w:sz w:val="24"/>
          <w:szCs w:val="24"/>
        </w:rPr>
        <w:t>.</w:t>
      </w:r>
      <w:r w:rsidRPr="004E04F3">
        <w:rPr>
          <w:rFonts w:asciiTheme="majorBidi" w:hAnsiTheme="majorBidi" w:cstheme="majorBidi"/>
          <w:sz w:val="24"/>
          <w:szCs w:val="24"/>
        </w:rPr>
        <w:t xml:space="preserve"> After all the results were analyzed and a basic understanding of player types was formed, these types were implemented as basic AI agents. In addition to those based on observed strategies two additional agents were created</w:t>
      </w:r>
    </w:p>
    <w:p w14:paraId="2243B4B6" w14:textId="77777777" w:rsidR="00A17A0C" w:rsidRPr="004E04F3" w:rsidRDefault="00A17A0C" w:rsidP="004129F1">
      <w:pPr>
        <w:pStyle w:val="ListParagraph"/>
        <w:numPr>
          <w:ilvl w:val="0"/>
          <w:numId w:val="2"/>
        </w:numPr>
        <w:rPr>
          <w:rFonts w:asciiTheme="majorBidi" w:hAnsiTheme="majorBidi" w:cstheme="majorBidi"/>
          <w:sz w:val="24"/>
          <w:szCs w:val="24"/>
        </w:rPr>
      </w:pPr>
      <w:commentRangeStart w:id="40"/>
      <w:r w:rsidRPr="004E04F3">
        <w:rPr>
          <w:rFonts w:asciiTheme="majorBidi" w:hAnsiTheme="majorBidi" w:cstheme="majorBidi"/>
          <w:sz w:val="24"/>
          <w:szCs w:val="24"/>
        </w:rPr>
        <w:t xml:space="preserve">A semi random agent who each round ran a loop which started </w:t>
      </w:r>
      <w:r w:rsidR="004129F1" w:rsidRPr="004E04F3">
        <w:rPr>
          <w:rFonts w:asciiTheme="majorBidi" w:hAnsiTheme="majorBidi" w:cstheme="majorBidi"/>
          <w:sz w:val="24"/>
          <w:szCs w:val="24"/>
        </w:rPr>
        <w:t>chose an integer at random, with a higher chance of choosing integers within a certain range.</w:t>
      </w:r>
      <w:commentRangeEnd w:id="40"/>
      <w:r w:rsidR="004820A8">
        <w:rPr>
          <w:rStyle w:val="CommentReference"/>
        </w:rPr>
        <w:commentReference w:id="40"/>
      </w:r>
    </w:p>
    <w:p w14:paraId="1A786038" w14:textId="7F0ED2BC" w:rsidR="004129F1" w:rsidRPr="004E04F3" w:rsidRDefault="004129F1" w:rsidP="00FD1D27">
      <w:pPr>
        <w:pStyle w:val="ListParagraph"/>
        <w:numPr>
          <w:ilvl w:val="0"/>
          <w:numId w:val="2"/>
        </w:numPr>
        <w:rPr>
          <w:rFonts w:asciiTheme="majorBidi" w:hAnsiTheme="majorBidi" w:cstheme="majorBidi"/>
          <w:sz w:val="24"/>
          <w:szCs w:val="24"/>
        </w:rPr>
      </w:pPr>
      <w:r w:rsidRPr="004E04F3">
        <w:rPr>
          <w:rFonts w:asciiTheme="majorBidi" w:hAnsiTheme="majorBidi" w:cstheme="majorBidi"/>
          <w:sz w:val="24"/>
          <w:szCs w:val="24"/>
        </w:rPr>
        <w:t xml:space="preserve">An agent who was an improvement of the “one-upper”. It would decide </w:t>
      </w:r>
      <w:del w:id="41" w:author="Uzi Friedman" w:date="2018-03-06T15:23:00Z">
        <w:r w:rsidRPr="004E04F3" w:rsidDel="00FD1D27">
          <w:rPr>
            <w:rFonts w:asciiTheme="majorBidi" w:hAnsiTheme="majorBidi" w:cstheme="majorBidi"/>
            <w:sz w:val="24"/>
            <w:szCs w:val="24"/>
          </w:rPr>
          <w:delText xml:space="preserve">between </w:delText>
        </w:r>
      </w:del>
      <w:ins w:id="42" w:author="Uzi Friedman" w:date="2018-03-06T15:23:00Z">
        <w:r w:rsidR="00FD1D27">
          <w:rPr>
            <w:rFonts w:asciiTheme="majorBidi" w:hAnsiTheme="majorBidi" w:cstheme="majorBidi"/>
            <w:sz w:val="24"/>
            <w:szCs w:val="24"/>
          </w:rPr>
          <w:t>if to</w:t>
        </w:r>
        <w:r w:rsidR="00FD1D27" w:rsidRPr="004E04F3">
          <w:rPr>
            <w:rFonts w:asciiTheme="majorBidi" w:hAnsiTheme="majorBidi" w:cstheme="majorBidi"/>
            <w:sz w:val="24"/>
            <w:szCs w:val="24"/>
          </w:rPr>
          <w:t xml:space="preserve"> </w:t>
        </w:r>
      </w:ins>
      <w:r w:rsidRPr="004E04F3">
        <w:rPr>
          <w:rFonts w:asciiTheme="majorBidi" w:hAnsiTheme="majorBidi" w:cstheme="majorBidi"/>
          <w:sz w:val="24"/>
          <w:szCs w:val="24"/>
        </w:rPr>
        <w:t>on</w:t>
      </w:r>
      <w:ins w:id="43" w:author="jonathan" w:date="2018-03-05T22:42:00Z">
        <w:r w:rsidR="00F1561A">
          <w:rPr>
            <w:rFonts w:asciiTheme="majorBidi" w:hAnsiTheme="majorBidi" w:cstheme="majorBidi"/>
            <w:sz w:val="24"/>
            <w:szCs w:val="24"/>
          </w:rPr>
          <w:t>e-</w:t>
        </w:r>
      </w:ins>
      <w:del w:id="44" w:author="Uzi Friedman" w:date="2018-03-06T15:23:00Z">
        <w:r w:rsidRPr="004E04F3" w:rsidDel="00FD1D27">
          <w:rPr>
            <w:rFonts w:asciiTheme="majorBidi" w:hAnsiTheme="majorBidi" w:cstheme="majorBidi"/>
            <w:sz w:val="24"/>
            <w:szCs w:val="24"/>
          </w:rPr>
          <w:delText xml:space="preserve"> </w:delText>
        </w:r>
      </w:del>
      <w:r w:rsidRPr="004E04F3">
        <w:rPr>
          <w:rFonts w:asciiTheme="majorBidi" w:hAnsiTheme="majorBidi" w:cstheme="majorBidi"/>
          <w:sz w:val="24"/>
          <w:szCs w:val="24"/>
        </w:rPr>
        <w:t>up</w:t>
      </w:r>
      <w:del w:id="45" w:author="Uzi Friedman" w:date="2018-03-06T15:23:00Z">
        <w:r w:rsidRPr="004E04F3" w:rsidDel="00FD1D27">
          <w:rPr>
            <w:rFonts w:asciiTheme="majorBidi" w:hAnsiTheme="majorBidi" w:cstheme="majorBidi"/>
            <w:sz w:val="24"/>
            <w:szCs w:val="24"/>
          </w:rPr>
          <w:delText>ping</w:delText>
        </w:r>
      </w:del>
      <w:r w:rsidRPr="004E04F3">
        <w:rPr>
          <w:rFonts w:asciiTheme="majorBidi" w:hAnsiTheme="majorBidi" w:cstheme="majorBidi"/>
          <w:sz w:val="24"/>
          <w:szCs w:val="24"/>
        </w:rPr>
        <w:t xml:space="preserve"> the opponents last picked integer </w:t>
      </w:r>
      <w:del w:id="46" w:author="Uzi Friedman" w:date="2018-03-06T15:23:00Z">
        <w:r w:rsidRPr="004E04F3" w:rsidDel="00FD1D27">
          <w:rPr>
            <w:rFonts w:asciiTheme="majorBidi" w:hAnsiTheme="majorBidi" w:cstheme="majorBidi"/>
            <w:sz w:val="24"/>
            <w:szCs w:val="24"/>
          </w:rPr>
          <w:delText xml:space="preserve">or </w:delText>
        </w:r>
      </w:del>
      <w:del w:id="47" w:author="Uzi Friedman" w:date="2018-03-06T15:24:00Z">
        <w:r w:rsidRPr="004E04F3" w:rsidDel="00FD1D27">
          <w:rPr>
            <w:rFonts w:asciiTheme="majorBidi" w:hAnsiTheme="majorBidi" w:cstheme="majorBidi"/>
            <w:sz w:val="24"/>
            <w:szCs w:val="24"/>
          </w:rPr>
          <w:delText>choosing</w:delText>
        </w:r>
      </w:del>
      <w:ins w:id="48" w:author="Uzi Friedman" w:date="2018-03-06T15:24:00Z">
        <w:r w:rsidR="00FD1D27">
          <w:rPr>
            <w:rFonts w:asciiTheme="majorBidi" w:hAnsiTheme="majorBidi" w:cstheme="majorBidi"/>
            <w:sz w:val="24"/>
            <w:szCs w:val="24"/>
          </w:rPr>
          <w:t>or to choose</w:t>
        </w:r>
      </w:ins>
      <w:r w:rsidRPr="004E04F3">
        <w:rPr>
          <w:rFonts w:asciiTheme="majorBidi" w:hAnsiTheme="majorBidi" w:cstheme="majorBidi"/>
          <w:sz w:val="24"/>
          <w:szCs w:val="24"/>
        </w:rPr>
        <w:t xml:space="preserve"> 0, whichever would produce the higher payoff assuming the opponent would pick the same integer this round.</w:t>
      </w:r>
    </w:p>
    <w:p w14:paraId="170FFD5E" w14:textId="7FBE8D4B" w:rsidR="001D7F56" w:rsidRPr="004E04F3" w:rsidRDefault="00261C0F" w:rsidP="00FD1D27">
      <w:pPr>
        <w:rPr>
          <w:rFonts w:asciiTheme="majorBidi" w:hAnsiTheme="majorBidi" w:cstheme="majorBidi"/>
          <w:sz w:val="24"/>
          <w:szCs w:val="24"/>
        </w:rPr>
      </w:pPr>
      <w:r w:rsidRPr="004E04F3">
        <w:rPr>
          <w:rFonts w:asciiTheme="majorBidi" w:hAnsiTheme="majorBidi" w:cstheme="majorBidi"/>
          <w:sz w:val="24"/>
          <w:szCs w:val="24"/>
        </w:rPr>
        <w:t xml:space="preserve">Each agent played against all </w:t>
      </w:r>
      <w:commentRangeStart w:id="49"/>
      <w:r w:rsidRPr="004E04F3">
        <w:rPr>
          <w:rFonts w:asciiTheme="majorBidi" w:hAnsiTheme="majorBidi" w:cstheme="majorBidi"/>
          <w:sz w:val="24"/>
          <w:szCs w:val="24"/>
        </w:rPr>
        <w:t>six different agents</w:t>
      </w:r>
      <w:commentRangeEnd w:id="49"/>
      <w:r w:rsidR="00FE00B7">
        <w:rPr>
          <w:rStyle w:val="CommentReference"/>
        </w:rPr>
        <w:commentReference w:id="49"/>
      </w:r>
      <w:r w:rsidRPr="004E04F3">
        <w:rPr>
          <w:rFonts w:asciiTheme="majorBidi" w:hAnsiTheme="majorBidi" w:cstheme="majorBidi"/>
          <w:sz w:val="24"/>
          <w:szCs w:val="24"/>
        </w:rPr>
        <w:t xml:space="preserve">, five rounds each. The results of this tournament were gathered and the process was repeated with different </w:t>
      </w:r>
      <w:commentRangeStart w:id="50"/>
      <w:del w:id="51" w:author="Uzi Friedman" w:date="2018-03-06T15:23:00Z">
        <w:r w:rsidRPr="004E04F3" w:rsidDel="00FD1D27">
          <w:rPr>
            <w:rFonts w:asciiTheme="majorBidi" w:hAnsiTheme="majorBidi" w:cstheme="majorBidi"/>
            <w:sz w:val="24"/>
            <w:szCs w:val="24"/>
          </w:rPr>
          <w:delText>constants</w:delText>
        </w:r>
        <w:commentRangeEnd w:id="50"/>
        <w:r w:rsidR="00F1561A" w:rsidDel="00FD1D27">
          <w:rPr>
            <w:rStyle w:val="CommentReference"/>
          </w:rPr>
          <w:commentReference w:id="50"/>
        </w:r>
      </w:del>
      <w:ins w:id="52" w:author="Uzi Friedman" w:date="2018-03-06T15:23:00Z">
        <w:r w:rsidR="00FD1D27">
          <w:rPr>
            <w:rFonts w:asciiTheme="majorBidi" w:hAnsiTheme="majorBidi" w:cstheme="majorBidi"/>
            <w:sz w:val="24"/>
            <w:szCs w:val="24"/>
          </w:rPr>
          <w:t>parameter values</w:t>
        </w:r>
      </w:ins>
      <w:r w:rsidRPr="004E04F3">
        <w:rPr>
          <w:rFonts w:asciiTheme="majorBidi" w:hAnsiTheme="majorBidi" w:cstheme="majorBidi"/>
          <w:sz w:val="24"/>
          <w:szCs w:val="24"/>
        </w:rPr>
        <w:t>.</w:t>
      </w:r>
    </w:p>
    <w:p w14:paraId="5B77BB64" w14:textId="77777777" w:rsidR="00565D57" w:rsidRPr="004E04F3" w:rsidRDefault="00565D57" w:rsidP="001D7F56">
      <w:pPr>
        <w:rPr>
          <w:rFonts w:asciiTheme="majorBidi" w:hAnsiTheme="majorBidi" w:cstheme="majorBidi"/>
          <w:sz w:val="24"/>
          <w:szCs w:val="24"/>
        </w:rPr>
      </w:pPr>
    </w:p>
    <w:p w14:paraId="1B5CC6AB" w14:textId="77777777" w:rsidR="004931AD" w:rsidRPr="004E04F3" w:rsidRDefault="004931AD" w:rsidP="001D7F56">
      <w:pPr>
        <w:rPr>
          <w:rFonts w:asciiTheme="majorBidi" w:hAnsiTheme="majorBidi" w:cstheme="majorBidi"/>
          <w:sz w:val="24"/>
          <w:szCs w:val="24"/>
        </w:rPr>
      </w:pPr>
    </w:p>
    <w:p w14:paraId="513E51B5" w14:textId="77777777" w:rsidR="004931AD" w:rsidRPr="004E04F3" w:rsidRDefault="004931AD" w:rsidP="001D7F56">
      <w:pPr>
        <w:rPr>
          <w:rFonts w:asciiTheme="majorBidi" w:hAnsiTheme="majorBidi" w:cstheme="majorBidi"/>
          <w:sz w:val="24"/>
          <w:szCs w:val="24"/>
        </w:rPr>
      </w:pPr>
    </w:p>
    <w:p w14:paraId="5ED16072" w14:textId="77777777" w:rsidR="00565D57" w:rsidRPr="004E04F3" w:rsidRDefault="00565D57" w:rsidP="001D7F56">
      <w:pPr>
        <w:rPr>
          <w:rFonts w:asciiTheme="majorBidi" w:hAnsiTheme="majorBidi" w:cstheme="majorBidi"/>
          <w:b/>
          <w:bCs/>
          <w:sz w:val="24"/>
          <w:szCs w:val="24"/>
        </w:rPr>
      </w:pPr>
      <w:r w:rsidRPr="004E04F3">
        <w:rPr>
          <w:rFonts w:asciiTheme="majorBidi" w:hAnsiTheme="majorBidi" w:cstheme="majorBidi"/>
          <w:b/>
          <w:bCs/>
          <w:sz w:val="24"/>
          <w:szCs w:val="24"/>
        </w:rPr>
        <w:t>Results</w:t>
      </w:r>
    </w:p>
    <w:p w14:paraId="216DF17F" w14:textId="77777777" w:rsidR="00164607" w:rsidRPr="004E04F3" w:rsidRDefault="00E21C5F" w:rsidP="00164607">
      <w:pPr>
        <w:rPr>
          <w:rFonts w:asciiTheme="majorBidi" w:hAnsiTheme="majorBidi" w:cstheme="majorBidi"/>
          <w:sz w:val="24"/>
          <w:szCs w:val="24"/>
        </w:rPr>
      </w:pPr>
      <w:commentRangeStart w:id="53"/>
      <w:r w:rsidRPr="004E04F3">
        <w:rPr>
          <w:rFonts w:asciiTheme="majorBidi" w:hAnsiTheme="majorBidi" w:cstheme="majorBidi"/>
          <w:sz w:val="24"/>
          <w:szCs w:val="24"/>
        </w:rPr>
        <w:t>Unsurprisingly</w:t>
      </w:r>
      <w:commentRangeEnd w:id="53"/>
      <w:r w:rsidR="00C71BA8">
        <w:rPr>
          <w:rStyle w:val="CommentReference"/>
        </w:rPr>
        <w:commentReference w:id="53"/>
      </w:r>
      <w:r w:rsidRPr="004E04F3">
        <w:rPr>
          <w:rFonts w:asciiTheme="majorBidi" w:hAnsiTheme="majorBidi" w:cstheme="majorBidi"/>
          <w:sz w:val="24"/>
          <w:szCs w:val="24"/>
        </w:rPr>
        <w:t xml:space="preserve">, the </w:t>
      </w:r>
      <w:r w:rsidR="004931AD" w:rsidRPr="004E04F3">
        <w:rPr>
          <w:rFonts w:asciiTheme="majorBidi" w:hAnsiTheme="majorBidi" w:cstheme="majorBidi"/>
          <w:sz w:val="24"/>
          <w:szCs w:val="24"/>
        </w:rPr>
        <w:t>conservative</w:t>
      </w:r>
      <w:r w:rsidRPr="004E04F3">
        <w:rPr>
          <w:rFonts w:asciiTheme="majorBidi" w:hAnsiTheme="majorBidi" w:cstheme="majorBidi"/>
          <w:sz w:val="24"/>
          <w:szCs w:val="24"/>
        </w:rPr>
        <w:t xml:space="preserve"> strategy was </w:t>
      </w:r>
      <w:r w:rsidR="004931AD" w:rsidRPr="004E04F3">
        <w:rPr>
          <w:rFonts w:asciiTheme="majorBidi" w:hAnsiTheme="majorBidi" w:cstheme="majorBidi"/>
          <w:sz w:val="24"/>
          <w:szCs w:val="24"/>
        </w:rPr>
        <w:t>able to consistently perform well</w:t>
      </w:r>
      <w:r w:rsidRPr="004E04F3">
        <w:rPr>
          <w:rFonts w:asciiTheme="majorBidi" w:hAnsiTheme="majorBidi" w:cstheme="majorBidi"/>
          <w:sz w:val="24"/>
          <w:szCs w:val="24"/>
        </w:rPr>
        <w:t xml:space="preserve"> and was not affected by changes in the decay constant</w:t>
      </w:r>
      <w:r w:rsidR="00494D22" w:rsidRPr="004E04F3">
        <w:rPr>
          <w:rFonts w:asciiTheme="majorBidi" w:hAnsiTheme="majorBidi" w:cstheme="majorBidi"/>
          <w:sz w:val="24"/>
          <w:szCs w:val="24"/>
        </w:rPr>
        <w:t xml:space="preserve"> (figure 5)</w:t>
      </w:r>
      <w:r w:rsidRPr="004E04F3">
        <w:rPr>
          <w:rFonts w:asciiTheme="majorBidi" w:hAnsiTheme="majorBidi" w:cstheme="majorBidi"/>
          <w:sz w:val="24"/>
          <w:szCs w:val="24"/>
        </w:rPr>
        <w:t>.</w:t>
      </w:r>
      <w:r w:rsidR="000544B7" w:rsidRPr="004E04F3">
        <w:rPr>
          <w:rFonts w:asciiTheme="majorBidi" w:hAnsiTheme="majorBidi" w:cstheme="majorBidi"/>
          <w:sz w:val="24"/>
          <w:szCs w:val="24"/>
        </w:rPr>
        <w:t xml:space="preserve"> On the other hand, </w:t>
      </w:r>
      <w:r w:rsidR="00164607" w:rsidRPr="004E04F3">
        <w:rPr>
          <w:rFonts w:asciiTheme="majorBidi" w:hAnsiTheme="majorBidi" w:cstheme="majorBidi"/>
          <w:sz w:val="24"/>
          <w:szCs w:val="24"/>
        </w:rPr>
        <w:t>while the</w:t>
      </w:r>
      <w:r w:rsidR="000544B7" w:rsidRPr="004E04F3">
        <w:rPr>
          <w:rFonts w:asciiTheme="majorBidi" w:hAnsiTheme="majorBidi" w:cstheme="majorBidi"/>
          <w:sz w:val="24"/>
          <w:szCs w:val="24"/>
        </w:rPr>
        <w:t xml:space="preserve"> greedy </w:t>
      </w:r>
      <w:r w:rsidR="00494D22" w:rsidRPr="004E04F3">
        <w:rPr>
          <w:rFonts w:asciiTheme="majorBidi" w:hAnsiTheme="majorBidi" w:cstheme="majorBidi"/>
          <w:sz w:val="24"/>
          <w:szCs w:val="24"/>
        </w:rPr>
        <w:t>agent</w:t>
      </w:r>
      <w:r w:rsidR="000544B7" w:rsidRPr="004E04F3">
        <w:rPr>
          <w:rFonts w:asciiTheme="majorBidi" w:hAnsiTheme="majorBidi" w:cstheme="majorBidi"/>
          <w:sz w:val="24"/>
          <w:szCs w:val="24"/>
        </w:rPr>
        <w:t xml:space="preserve"> </w:t>
      </w:r>
      <w:r w:rsidR="00494D22" w:rsidRPr="004E04F3">
        <w:rPr>
          <w:rFonts w:asciiTheme="majorBidi" w:hAnsiTheme="majorBidi" w:cstheme="majorBidi"/>
          <w:sz w:val="24"/>
          <w:szCs w:val="24"/>
        </w:rPr>
        <w:t>was the weakest preforming one, with an average payoff of around 75% of that of the conservative agent</w:t>
      </w:r>
      <w:r w:rsidR="00164607" w:rsidRPr="004E04F3">
        <w:rPr>
          <w:rFonts w:asciiTheme="majorBidi" w:hAnsiTheme="majorBidi" w:cstheme="majorBidi"/>
          <w:sz w:val="24"/>
          <w:szCs w:val="24"/>
        </w:rPr>
        <w:t>, it seemed to improve as the decay constant was increased</w:t>
      </w:r>
      <w:r w:rsidR="000544B7" w:rsidRPr="004E04F3">
        <w:rPr>
          <w:rFonts w:asciiTheme="majorBidi" w:hAnsiTheme="majorBidi" w:cstheme="majorBidi"/>
          <w:sz w:val="24"/>
          <w:szCs w:val="24"/>
        </w:rPr>
        <w:t>.</w:t>
      </w:r>
      <w:r w:rsidRPr="004E04F3">
        <w:rPr>
          <w:rFonts w:asciiTheme="majorBidi" w:hAnsiTheme="majorBidi" w:cstheme="majorBidi"/>
          <w:sz w:val="24"/>
          <w:szCs w:val="24"/>
        </w:rPr>
        <w:t xml:space="preserve"> </w:t>
      </w:r>
    </w:p>
    <w:p w14:paraId="11D66730" w14:textId="77777777" w:rsidR="000544B7" w:rsidRPr="004E04F3" w:rsidRDefault="00E21C5F" w:rsidP="00164607">
      <w:pPr>
        <w:rPr>
          <w:rFonts w:asciiTheme="majorBidi" w:hAnsiTheme="majorBidi" w:cstheme="majorBidi"/>
          <w:sz w:val="24"/>
          <w:szCs w:val="24"/>
        </w:rPr>
      </w:pPr>
      <w:commentRangeStart w:id="54"/>
      <w:r w:rsidRPr="004E04F3">
        <w:rPr>
          <w:rFonts w:asciiTheme="majorBidi" w:hAnsiTheme="majorBidi" w:cstheme="majorBidi"/>
          <w:sz w:val="24"/>
          <w:szCs w:val="24"/>
        </w:rPr>
        <w:t xml:space="preserve">The </w:t>
      </w:r>
      <w:r w:rsidR="00494D22" w:rsidRPr="004E04F3">
        <w:rPr>
          <w:rFonts w:asciiTheme="majorBidi" w:hAnsiTheme="majorBidi" w:cstheme="majorBidi"/>
          <w:sz w:val="24"/>
          <w:szCs w:val="24"/>
        </w:rPr>
        <w:t>improved one-</w:t>
      </w:r>
      <w:r w:rsidR="004931AD" w:rsidRPr="004E04F3">
        <w:rPr>
          <w:rFonts w:asciiTheme="majorBidi" w:hAnsiTheme="majorBidi" w:cstheme="majorBidi"/>
          <w:sz w:val="24"/>
          <w:szCs w:val="24"/>
        </w:rPr>
        <w:t>upper agent was able to outperform</w:t>
      </w:r>
      <w:r w:rsidRPr="004E04F3">
        <w:rPr>
          <w:rFonts w:asciiTheme="majorBidi" w:hAnsiTheme="majorBidi" w:cstheme="majorBidi"/>
          <w:sz w:val="24"/>
          <w:szCs w:val="24"/>
        </w:rPr>
        <w:t xml:space="preserve"> </w:t>
      </w:r>
      <w:r w:rsidR="000544B7" w:rsidRPr="004E04F3">
        <w:rPr>
          <w:rFonts w:asciiTheme="majorBidi" w:hAnsiTheme="majorBidi" w:cstheme="majorBidi"/>
          <w:sz w:val="24"/>
          <w:szCs w:val="24"/>
        </w:rPr>
        <w:t xml:space="preserve">the conservative one in most scenarios </w:t>
      </w:r>
      <w:commentRangeEnd w:id="54"/>
      <w:r w:rsidR="00700A6B">
        <w:rPr>
          <w:rStyle w:val="CommentReference"/>
        </w:rPr>
        <w:commentReference w:id="54"/>
      </w:r>
      <w:r w:rsidR="000544B7" w:rsidRPr="004E04F3">
        <w:rPr>
          <w:rFonts w:asciiTheme="majorBidi" w:hAnsiTheme="majorBidi" w:cstheme="majorBidi"/>
          <w:sz w:val="24"/>
          <w:szCs w:val="24"/>
        </w:rPr>
        <w:t>and got increasingly relatively better as the tax went up (figure 6)</w:t>
      </w:r>
      <w:r w:rsidR="00164607" w:rsidRPr="004E04F3">
        <w:rPr>
          <w:rFonts w:asciiTheme="majorBidi" w:hAnsiTheme="majorBidi" w:cstheme="majorBidi"/>
          <w:sz w:val="24"/>
          <w:szCs w:val="24"/>
        </w:rPr>
        <w:t xml:space="preserve"> and unchanged by increase in the decay constant (figure 5). </w:t>
      </w:r>
    </w:p>
    <w:p w14:paraId="69414BF1" w14:textId="77777777" w:rsidR="000544B7" w:rsidRPr="004E04F3" w:rsidRDefault="000544B7">
      <w:pPr>
        <w:rPr>
          <w:rFonts w:asciiTheme="majorBidi" w:hAnsiTheme="majorBidi" w:cstheme="majorBidi"/>
          <w:sz w:val="24"/>
          <w:szCs w:val="24"/>
        </w:rPr>
      </w:pPr>
      <w:r w:rsidRPr="004E04F3">
        <w:rPr>
          <w:rFonts w:asciiTheme="majorBidi" w:hAnsiTheme="majorBidi" w:cstheme="majorBidi"/>
          <w:sz w:val="24"/>
          <w:szCs w:val="24"/>
        </w:rPr>
        <w:br w:type="page"/>
      </w:r>
    </w:p>
    <w:p w14:paraId="090B3C8A" w14:textId="350A66D2" w:rsidR="00565D57" w:rsidRPr="004E04F3" w:rsidRDefault="00164607" w:rsidP="000544B7">
      <w:pPr>
        <w:rPr>
          <w:rFonts w:asciiTheme="majorBidi" w:hAnsiTheme="majorBidi" w:cstheme="majorBidi"/>
          <w:sz w:val="24"/>
          <w:szCs w:val="24"/>
        </w:rPr>
      </w:pPr>
      <w:r w:rsidRPr="004E04F3">
        <w:rPr>
          <w:rFonts w:asciiTheme="majorBidi" w:hAnsiTheme="majorBidi" w:cstheme="majorBidi"/>
          <w:noProof/>
          <w:sz w:val="24"/>
          <w:szCs w:val="24"/>
        </w:rPr>
        <w:lastRenderedPageBreak/>
        <w:t xml:space="preserve"> </w:t>
      </w:r>
      <w:commentRangeStart w:id="55"/>
      <w:ins w:id="56" w:author="Uzi Friedman" w:date="2018-03-06T15:35:00Z">
        <w:del w:id="57" w:author="Uzi Friedman" w:date="2018-03-06T15:34:00Z">
          <w:r w:rsidR="009C2E54" w:rsidRPr="004E04F3" w:rsidDel="00CC362B">
            <w:rPr>
              <w:rFonts w:asciiTheme="majorBidi" w:hAnsiTheme="majorBidi" w:cstheme="majorBidi"/>
              <w:noProof/>
              <w:sz w:val="24"/>
              <w:szCs w:val="24"/>
            </w:rPr>
            <w:drawing>
              <wp:inline distT="0" distB="0" distL="0" distR="0" wp14:anchorId="108B2F52" wp14:editId="31DF2CCE">
                <wp:extent cx="5943600" cy="3321685"/>
                <wp:effectExtent l="0" t="0" r="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commentRangeStart w:id="58"/>
      <w:commentRangeEnd w:id="55"/>
      <w:del w:id="59" w:author="Uzi Friedman" w:date="2018-03-06T15:34:00Z">
        <w:r w:rsidRPr="004E04F3" w:rsidDel="00CC362B">
          <w:rPr>
            <w:rFonts w:asciiTheme="majorBidi" w:hAnsiTheme="majorBidi" w:cstheme="majorBidi"/>
            <w:noProof/>
            <w:sz w:val="24"/>
            <w:szCs w:val="24"/>
          </w:rPr>
          <w:drawing>
            <wp:inline distT="0" distB="0" distL="0" distR="0" wp14:anchorId="1F79C87A" wp14:editId="53E0D2A5">
              <wp:extent cx="5943600" cy="3321685"/>
              <wp:effectExtent l="0" t="0" r="0" b="1206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commentRangeEnd w:id="58"/>
      <w:r w:rsidR="00CE5D75">
        <w:rPr>
          <w:rStyle w:val="CommentReference"/>
        </w:rPr>
        <w:commentReference w:id="58"/>
      </w:r>
      <w:r w:rsidRPr="004E04F3">
        <w:rPr>
          <w:rFonts w:asciiTheme="majorBidi" w:hAnsiTheme="majorBidi" w:cstheme="majorBidi"/>
          <w:noProof/>
          <w:sz w:val="24"/>
          <w:szCs w:val="24"/>
        </w:rPr>
        <w:t xml:space="preserve"> </w:t>
      </w:r>
      <w:ins w:id="60" w:author="Uzi Friedman" w:date="2018-03-06T15:35:00Z">
        <w:r w:rsidR="009C2E54">
          <w:rPr>
            <w:noProof/>
          </w:rPr>
          <w:drawing>
            <wp:inline distT="0" distB="0" distL="0" distR="0" wp14:anchorId="6B175CC1" wp14:editId="1B98EFA4">
              <wp:extent cx="5581650" cy="3187700"/>
              <wp:effectExtent l="0" t="0" r="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0F1E2166" w14:textId="77777777" w:rsidR="000544B7" w:rsidRPr="004E04F3" w:rsidRDefault="004E04F3" w:rsidP="000544B7">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4384" behindDoc="0" locked="0" layoutInCell="1" allowOverlap="1" wp14:anchorId="66A6D2C3" wp14:editId="28F06945">
                <wp:simplePos x="0" y="0"/>
                <wp:positionH relativeFrom="margin">
                  <wp:align>center</wp:align>
                </wp:positionH>
                <wp:positionV relativeFrom="paragraph">
                  <wp:posOffset>10215</wp:posOffset>
                </wp:positionV>
                <wp:extent cx="4349363" cy="29419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294198"/>
                        </a:xfrm>
                        <a:prstGeom prst="rect">
                          <a:avLst/>
                        </a:prstGeom>
                        <a:solidFill>
                          <a:srgbClr val="FFFFFF"/>
                        </a:solidFill>
                        <a:ln w="9525">
                          <a:noFill/>
                          <a:miter lim="800000"/>
                          <a:headEnd/>
                          <a:tailEnd/>
                        </a:ln>
                      </wps:spPr>
                      <wps:txbx>
                        <w:txbxContent>
                          <w:p w14:paraId="1A09E993" w14:textId="77777777" w:rsidR="00F10A42" w:rsidRPr="004E04F3" w:rsidRDefault="00F10A42" w:rsidP="00F10A42">
                            <w:pPr>
                              <w:rPr>
                                <w:rFonts w:asciiTheme="majorBidi" w:hAnsiTheme="majorBidi" w:cstheme="majorBidi"/>
                              </w:rPr>
                            </w:pPr>
                            <w:r w:rsidRPr="004E04F3">
                              <w:rPr>
                                <w:rFonts w:asciiTheme="majorBidi" w:hAnsiTheme="majorBidi" w:cstheme="majorBidi"/>
                              </w:rPr>
                              <w:t>Fig. 5: comparison of agents’ performance with changes in decay factor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D2C3" id="_x0000_s1028" type="#_x0000_t202" style="position:absolute;margin-left:0;margin-top:.8pt;width:342.45pt;height:23.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" stroked="f">
                <v:textbox>
                  <w:txbxContent>
                    <w:p w14:paraId="1A09E993" w14:textId="77777777" w:rsidR="00F10A42" w:rsidRPr="004E04F3" w:rsidRDefault="00F10A42" w:rsidP="00F10A42">
                      <w:pPr>
                        <w:rPr>
                          <w:rFonts w:asciiTheme="majorBidi" w:hAnsiTheme="majorBidi" w:cstheme="majorBidi"/>
                        </w:rPr>
                      </w:pPr>
                      <w:r w:rsidRPr="004E04F3">
                        <w:rPr>
                          <w:rFonts w:asciiTheme="majorBidi" w:hAnsiTheme="majorBidi" w:cstheme="majorBidi"/>
                        </w:rPr>
                        <w:t>Fig. 5: comparison of agents’ performance with changes in decay factor</w:t>
                      </w:r>
                    </w:p>
                  </w:txbxContent>
                </v:textbox>
                <w10:wrap anchorx="margin"/>
              </v:shape>
            </w:pict>
          </mc:Fallback>
        </mc:AlternateContent>
      </w:r>
    </w:p>
    <w:p w14:paraId="11F4006D" w14:textId="77777777" w:rsidR="00F10A42" w:rsidRPr="004E04F3" w:rsidRDefault="00F10A42" w:rsidP="000544B7">
      <w:pPr>
        <w:rPr>
          <w:rFonts w:asciiTheme="majorBidi" w:hAnsiTheme="majorBidi" w:cstheme="majorBidi"/>
          <w:sz w:val="24"/>
          <w:szCs w:val="24"/>
        </w:rPr>
      </w:pPr>
    </w:p>
    <w:p w14:paraId="58C11C2E" w14:textId="6E414B2D" w:rsidR="000544B7" w:rsidRPr="004E04F3" w:rsidRDefault="000544B7" w:rsidP="000544B7">
      <w:pPr>
        <w:rPr>
          <w:rFonts w:asciiTheme="majorBidi" w:hAnsiTheme="majorBidi" w:cstheme="majorBidi"/>
          <w:sz w:val="24"/>
          <w:szCs w:val="24"/>
        </w:rPr>
      </w:pPr>
      <w:del w:id="61" w:author="Uzi Friedman" w:date="2018-03-06T15:37:00Z">
        <w:r w:rsidRPr="004E04F3" w:rsidDel="009C2E54">
          <w:rPr>
            <w:rFonts w:asciiTheme="majorBidi" w:hAnsiTheme="majorBidi" w:cstheme="majorBidi"/>
            <w:noProof/>
            <w:sz w:val="24"/>
            <w:szCs w:val="24"/>
          </w:rPr>
          <w:drawing>
            <wp:inline distT="0" distB="0" distL="0" distR="0" wp14:anchorId="2A033B28" wp14:editId="64797EF4">
              <wp:extent cx="5943600" cy="33680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62" w:author="Uzi Friedman" w:date="2018-03-06T15:37:00Z">
        <w:r w:rsidR="009C2E54">
          <w:rPr>
            <w:noProof/>
          </w:rPr>
          <w:drawing>
            <wp:inline distT="0" distB="0" distL="0" distR="0" wp14:anchorId="59EDEB7E" wp14:editId="08F4AF04">
              <wp:extent cx="5708650" cy="3194050"/>
              <wp:effectExtent l="0" t="0" r="635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0362EE9A" w14:textId="77777777" w:rsidR="000544B7" w:rsidRPr="004E04F3" w:rsidRDefault="00F10A42">
      <w:pPr>
        <w:rPr>
          <w:rFonts w:asciiTheme="majorBidi" w:hAnsiTheme="majorBidi" w:cstheme="majorBidi"/>
          <w:sz w:val="24"/>
          <w:szCs w:val="24"/>
        </w:rPr>
      </w:pPr>
      <w:r w:rsidRPr="004E04F3">
        <w:rPr>
          <w:rFonts w:asciiTheme="majorBidi" w:hAnsiTheme="majorBidi" w:cstheme="majorBidi"/>
          <w:noProof/>
          <w:sz w:val="24"/>
          <w:szCs w:val="24"/>
        </w:rPr>
        <mc:AlternateContent>
          <mc:Choice Requires="wps">
            <w:drawing>
              <wp:anchor distT="45720" distB="45720" distL="114300" distR="114300" simplePos="0" relativeHeight="251666432" behindDoc="0" locked="0" layoutInCell="1" allowOverlap="1" wp14:anchorId="20C59D11" wp14:editId="582750BE">
                <wp:simplePos x="0" y="0"/>
                <wp:positionH relativeFrom="margin">
                  <wp:align>center</wp:align>
                </wp:positionH>
                <wp:positionV relativeFrom="paragraph">
                  <wp:posOffset>4445</wp:posOffset>
                </wp:positionV>
                <wp:extent cx="4528268" cy="294198"/>
                <wp:effectExtent l="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268" cy="294198"/>
                        </a:xfrm>
                        <a:prstGeom prst="rect">
                          <a:avLst/>
                        </a:prstGeom>
                        <a:solidFill>
                          <a:srgbClr val="FFFFFF"/>
                        </a:solidFill>
                        <a:ln w="9525">
                          <a:noFill/>
                          <a:miter lim="800000"/>
                          <a:headEnd/>
                          <a:tailEnd/>
                        </a:ln>
                      </wps:spPr>
                      <wps:txbx>
                        <w:txbxContent>
                          <w:p w14:paraId="3C7F1B02" w14:textId="77777777"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r w:rsidR="00C73210" w:rsidRPr="004E04F3">
                              <w:rPr>
                                <w:rFonts w:asciiTheme="majorBidi" w:hAnsiTheme="majorBidi" w:cstheme="majorBidi"/>
                              </w:rPr>
                              <w:t>6</w:t>
                            </w:r>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9D11" id="_x0000_s1029" type="#_x0000_t202" style="position:absolute;margin-left:0;margin-top:.35pt;width:356.55pt;height:23.1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" stroked="f">
                <v:textbox>
                  <w:txbxContent>
                    <w:p w14:paraId="3C7F1B02" w14:textId="77777777" w:rsidR="00F10A42" w:rsidRPr="004E04F3" w:rsidRDefault="00F10A42" w:rsidP="00F10A42">
                      <w:pPr>
                        <w:rPr>
                          <w:rFonts w:asciiTheme="majorBidi" w:hAnsiTheme="majorBidi" w:cstheme="majorBidi"/>
                        </w:rPr>
                      </w:pPr>
                      <w:r w:rsidRPr="004E04F3">
                        <w:rPr>
                          <w:rFonts w:asciiTheme="majorBidi" w:hAnsiTheme="majorBidi" w:cstheme="majorBidi"/>
                        </w:rPr>
                        <w:t xml:space="preserve">Fig. </w:t>
                      </w:r>
                      <w:r w:rsidR="00C73210" w:rsidRPr="004E04F3">
                        <w:rPr>
                          <w:rFonts w:asciiTheme="majorBidi" w:hAnsiTheme="majorBidi" w:cstheme="majorBidi"/>
                        </w:rPr>
                        <w:t>6</w:t>
                      </w:r>
                      <w:r w:rsidRPr="004E04F3">
                        <w:rPr>
                          <w:rFonts w:asciiTheme="majorBidi" w:hAnsiTheme="majorBidi" w:cstheme="majorBidi"/>
                        </w:rPr>
                        <w:t>: comparison of agents’ performance with changes in tax</w:t>
                      </w:r>
                    </w:p>
                    <w:p w14:paraId="733BF3C4" w14:textId="77777777" w:rsidR="00F10A42" w:rsidRPr="004E04F3" w:rsidRDefault="00F10A42" w:rsidP="00F10A42">
                      <w:pPr>
                        <w:rPr>
                          <w:rFonts w:asciiTheme="majorBidi" w:hAnsiTheme="majorBidi" w:cstheme="majorBidi"/>
                        </w:rPr>
                      </w:pPr>
                    </w:p>
                  </w:txbxContent>
                </v:textbox>
                <w10:wrap anchorx="margin"/>
              </v:shape>
            </w:pict>
          </mc:Fallback>
        </mc:AlternateContent>
      </w:r>
      <w:r w:rsidR="000544B7" w:rsidRPr="004E04F3">
        <w:rPr>
          <w:rFonts w:asciiTheme="majorBidi" w:hAnsiTheme="majorBidi" w:cstheme="majorBidi"/>
          <w:sz w:val="24"/>
          <w:szCs w:val="24"/>
        </w:rPr>
        <w:br w:type="page"/>
      </w:r>
    </w:p>
    <w:p w14:paraId="05682DEA" w14:textId="77777777" w:rsidR="000544B7" w:rsidRPr="004E04F3" w:rsidRDefault="000544B7" w:rsidP="000544B7">
      <w:pPr>
        <w:rPr>
          <w:rFonts w:asciiTheme="majorBidi" w:hAnsiTheme="majorBidi" w:cstheme="majorBidi"/>
          <w:b/>
          <w:bCs/>
          <w:sz w:val="24"/>
          <w:szCs w:val="24"/>
        </w:rPr>
      </w:pPr>
      <w:commentRangeStart w:id="63"/>
      <w:proofErr w:type="gramStart"/>
      <w:r w:rsidRPr="004E04F3">
        <w:rPr>
          <w:rFonts w:asciiTheme="majorBidi" w:hAnsiTheme="majorBidi" w:cstheme="majorBidi"/>
          <w:b/>
          <w:bCs/>
          <w:sz w:val="24"/>
          <w:szCs w:val="24"/>
        </w:rPr>
        <w:lastRenderedPageBreak/>
        <w:t>discussion</w:t>
      </w:r>
      <w:commentRangeEnd w:id="63"/>
      <w:proofErr w:type="gramEnd"/>
      <w:r w:rsidR="00551A67">
        <w:rPr>
          <w:rStyle w:val="CommentReference"/>
        </w:rPr>
        <w:commentReference w:id="63"/>
      </w:r>
    </w:p>
    <w:p w14:paraId="08B624AE" w14:textId="77777777" w:rsidR="004F0308" w:rsidRPr="004E04F3" w:rsidRDefault="004E30B6" w:rsidP="004E30B6">
      <w:pPr>
        <w:rPr>
          <w:rFonts w:asciiTheme="majorBidi" w:hAnsiTheme="majorBidi" w:cstheme="majorBidi"/>
          <w:sz w:val="24"/>
          <w:szCs w:val="24"/>
          <w:rtl/>
        </w:rPr>
      </w:pPr>
      <w:r w:rsidRPr="004E04F3">
        <w:rPr>
          <w:rFonts w:asciiTheme="majorBidi" w:hAnsiTheme="majorBidi" w:cstheme="majorBidi"/>
          <w:sz w:val="24"/>
          <w:szCs w:val="24"/>
        </w:rPr>
        <w:t xml:space="preserve">Clearly there is still a great deal of work that can be done on this subject. While this paper attempted to display some of the properties of the iterated game and the effects of adding time as a variable there are many </w:t>
      </w:r>
      <w:proofErr w:type="gramStart"/>
      <w:r w:rsidRPr="004E04F3">
        <w:rPr>
          <w:rFonts w:asciiTheme="majorBidi" w:hAnsiTheme="majorBidi" w:cstheme="majorBidi"/>
          <w:sz w:val="24"/>
          <w:szCs w:val="24"/>
        </w:rPr>
        <w:t>points</w:t>
      </w:r>
      <w:proofErr w:type="gramEnd"/>
      <w:r w:rsidRPr="004E04F3">
        <w:rPr>
          <w:rFonts w:asciiTheme="majorBidi" w:hAnsiTheme="majorBidi" w:cstheme="majorBidi"/>
          <w:sz w:val="24"/>
          <w:szCs w:val="24"/>
        </w:rPr>
        <w:t xml:space="preserve"> lefts untouched. The improved one-upper strategy discussed here is by no means the best possible strategy, and at no point were different compositions of players taken into consideration. All agents presented here only took into consideration their </w:t>
      </w:r>
      <w:proofErr w:type="gramStart"/>
      <w:r w:rsidRPr="004E04F3">
        <w:rPr>
          <w:rFonts w:asciiTheme="majorBidi" w:hAnsiTheme="majorBidi" w:cstheme="majorBidi"/>
          <w:sz w:val="24"/>
          <w:szCs w:val="24"/>
        </w:rPr>
        <w:t>opponents</w:t>
      </w:r>
      <w:proofErr w:type="gramEnd"/>
      <w:r w:rsidRPr="004E04F3">
        <w:rPr>
          <w:rFonts w:asciiTheme="majorBidi" w:hAnsiTheme="majorBidi" w:cstheme="majorBidi"/>
          <w:sz w:val="24"/>
          <w:szCs w:val="24"/>
        </w:rPr>
        <w:t xml:space="preserve"> last action and their performance could possibly be greatly improved by expanding their memories to earlier rounds as well. Further work could be done to research how these agents interact with human players and compare those findings to the rankings found here. </w:t>
      </w:r>
    </w:p>
    <w:sectPr w:rsidR="004F0308" w:rsidRPr="004E0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nathan" w:date="2018-03-05T22:12:00Z" w:initials="j">
    <w:p w14:paraId="598AF4D6" w14:textId="77777777" w:rsidR="005D4948" w:rsidRDefault="005D4948">
      <w:pPr>
        <w:pStyle w:val="CommentText"/>
      </w:pPr>
      <w:r>
        <w:rPr>
          <w:rStyle w:val="CommentReference"/>
        </w:rPr>
        <w:annotationRef/>
      </w:r>
      <w:r>
        <w:t>In the previous sentence you’ve used ‘we’. Either one is fine, just be consistent.</w:t>
      </w:r>
    </w:p>
  </w:comment>
  <w:comment w:id="3" w:author="jonathan" w:date="2018-03-05T22:14:00Z" w:initials="j">
    <w:p w14:paraId="34D6C472" w14:textId="420D3F94" w:rsidR="00D3632B" w:rsidRDefault="00D3632B">
      <w:pPr>
        <w:pStyle w:val="CommentText"/>
      </w:pPr>
      <w:r>
        <w:rPr>
          <w:rStyle w:val="CommentReference"/>
        </w:rPr>
        <w:annotationRef/>
      </w:r>
      <w:r>
        <w:t>It’s best to define abbreviations the first time they’re introduces. For example, ‘</w:t>
      </w:r>
      <w:r w:rsidRPr="004E04F3">
        <w:rPr>
          <w:rFonts w:asciiTheme="majorBidi" w:hAnsiTheme="majorBidi" w:cstheme="majorBidi"/>
          <w:sz w:val="24"/>
          <w:szCs w:val="24"/>
        </w:rPr>
        <w:t xml:space="preserve">finding a “best strategy” for iterated </w:t>
      </w:r>
      <w:r>
        <w:rPr>
          <w:rFonts w:asciiTheme="majorBidi" w:hAnsiTheme="majorBidi" w:cstheme="majorBidi"/>
          <w:sz w:val="24"/>
          <w:szCs w:val="24"/>
        </w:rPr>
        <w:t>Prisoner’s Dilemma (</w:t>
      </w:r>
      <w:r w:rsidRPr="004E04F3">
        <w:rPr>
          <w:rFonts w:asciiTheme="majorBidi" w:hAnsiTheme="majorBidi" w:cstheme="majorBidi"/>
          <w:sz w:val="24"/>
          <w:szCs w:val="24"/>
        </w:rPr>
        <w:t>PD</w:t>
      </w:r>
      <w:r>
        <w:rPr>
          <w:rFonts w:asciiTheme="majorBidi" w:hAnsiTheme="majorBidi" w:cstheme="majorBidi"/>
          <w:sz w:val="24"/>
          <w:szCs w:val="24"/>
        </w:rPr>
        <w:t>)</w:t>
      </w:r>
      <w:r>
        <w:rPr>
          <w:rStyle w:val="CommentReference"/>
        </w:rPr>
        <w:annotationRef/>
      </w:r>
      <w:r>
        <w:rPr>
          <w:rFonts w:asciiTheme="majorBidi" w:hAnsiTheme="majorBidi" w:cstheme="majorBidi"/>
          <w:sz w:val="24"/>
          <w:szCs w:val="24"/>
        </w:rPr>
        <w:t>’</w:t>
      </w:r>
    </w:p>
  </w:comment>
  <w:comment w:id="12" w:author="jonathan" w:date="2018-03-05T22:26:00Z" w:initials="j">
    <w:p w14:paraId="2C56166E" w14:textId="3EB57759" w:rsidR="00830DE8" w:rsidRDefault="00830DE8">
      <w:pPr>
        <w:pStyle w:val="CommentText"/>
      </w:pPr>
      <w:r>
        <w:rPr>
          <w:rStyle w:val="CommentReference"/>
        </w:rPr>
        <w:annotationRef/>
      </w:r>
      <w:r>
        <w:t xml:space="preserve">I would tell the ‘story’ of the game. Why is it called the housemate game? What kind of real world situations does it aim to capture? Why is one of the strategies called ‘yield’? This would be really helpful for the reader to gain intuition for your game. It </w:t>
      </w:r>
      <w:proofErr w:type="spellStart"/>
      <w:r>
        <w:t>als</w:t>
      </w:r>
      <w:proofErr w:type="spellEnd"/>
      <w:r>
        <w:t xml:space="preserve"> takes up space </w:t>
      </w:r>
      <w:r>
        <w:sym w:font="Wingdings" w:char="F04A"/>
      </w:r>
    </w:p>
  </w:comment>
  <w:comment w:id="24" w:author="jonathan" w:date="2018-03-05T22:16:00Z" w:initials="j">
    <w:p w14:paraId="01BD05A5" w14:textId="101F2F04" w:rsidR="00C56A32" w:rsidRDefault="00C56A32">
      <w:pPr>
        <w:pStyle w:val="CommentText"/>
      </w:pPr>
      <w:r>
        <w:rPr>
          <w:rStyle w:val="CommentReference"/>
        </w:rPr>
        <w:annotationRef/>
      </w:r>
      <w:r>
        <w:t>It is not clear whether this an existing game, or one that you introduced. Be more explicit about this.</w:t>
      </w:r>
    </w:p>
  </w:comment>
  <w:comment w:id="30" w:author="jonathan" w:date="2018-03-05T22:24:00Z" w:initials="j">
    <w:p w14:paraId="56D19516" w14:textId="73183400" w:rsidR="00584236" w:rsidRDefault="00584236">
      <w:pPr>
        <w:pStyle w:val="CommentText"/>
      </w:pPr>
      <w:r>
        <w:rPr>
          <w:rStyle w:val="CommentReference"/>
        </w:rPr>
        <w:annotationRef/>
      </w:r>
      <w:r>
        <w:t>It took me a couple of readings to understand what’s going on, since you’re using both ‘yield’ and ‘defect/cooperate’ here before the reader has the context to understand what does ‘yield’ mean here.</w:t>
      </w:r>
    </w:p>
  </w:comment>
  <w:comment w:id="31" w:author="jonathan" w:date="2018-03-05T22:19:00Z" w:initials="j">
    <w:p w14:paraId="1706D943" w14:textId="647CE326" w:rsidR="008729DC" w:rsidRDefault="008729DC">
      <w:pPr>
        <w:pStyle w:val="CommentText"/>
      </w:pPr>
      <w:r>
        <w:rPr>
          <w:rStyle w:val="CommentReference"/>
        </w:rPr>
        <w:annotationRef/>
      </w:r>
      <w:r>
        <w:t>Cite a few of these many papers.</w:t>
      </w:r>
    </w:p>
  </w:comment>
  <w:comment w:id="35" w:author="jonathan" w:date="2018-03-05T22:32:00Z" w:initials="j">
    <w:p w14:paraId="455E4DA1" w14:textId="3C66FB33" w:rsidR="001F4E4A" w:rsidRDefault="001F4E4A">
      <w:pPr>
        <w:pStyle w:val="CommentText"/>
      </w:pPr>
      <w:r>
        <w:rPr>
          <w:rStyle w:val="CommentReference"/>
        </w:rPr>
        <w:annotationRef/>
      </w:r>
      <w:r>
        <w:t>What is the naïve one?</w:t>
      </w:r>
    </w:p>
  </w:comment>
  <w:comment w:id="36" w:author="jonathan" w:date="2018-03-05T22:37:00Z" w:initials="j">
    <w:p w14:paraId="2357DFA3" w14:textId="03194CF9" w:rsidR="00726EEC" w:rsidRDefault="00726EEC">
      <w:pPr>
        <w:pStyle w:val="CommentText"/>
      </w:pPr>
      <w:r>
        <w:rPr>
          <w:rStyle w:val="CommentReference"/>
        </w:rPr>
        <w:annotationRef/>
      </w:r>
      <w:r>
        <w:t>Was this iterated or repeated? That is, was the number of round predetermined, or there was a probability of termination after each round? Did the players know these details?</w:t>
      </w:r>
    </w:p>
    <w:p w14:paraId="7CAA8EC5" w14:textId="77777777" w:rsidR="00726EEC" w:rsidRDefault="00726EEC">
      <w:pPr>
        <w:pStyle w:val="CommentText"/>
      </w:pPr>
    </w:p>
  </w:comment>
  <w:comment w:id="37" w:author="jonathan" w:date="2018-03-05T22:35:00Z" w:initials="j">
    <w:p w14:paraId="46CDFAAC" w14:textId="020C9E9C" w:rsidR="00452644" w:rsidRDefault="00452644">
      <w:pPr>
        <w:pStyle w:val="CommentText"/>
      </w:pPr>
      <w:r>
        <w:rPr>
          <w:rStyle w:val="CommentReference"/>
        </w:rPr>
        <w:annotationRef/>
      </w:r>
      <w:r>
        <w:t>Why is this not in the results section?</w:t>
      </w:r>
      <w:r w:rsidR="00C93755">
        <w:t xml:space="preserve"> It feels like a major result about how people play such games. You should also elaborate on what each strategy means, and show the corresponding data if possible. For example, what does “tit-for-tat” mean in this context?</w:t>
      </w:r>
    </w:p>
  </w:comment>
  <w:comment w:id="39" w:author="jonathan" w:date="2018-03-05T22:46:00Z" w:initials="j">
    <w:p w14:paraId="2ADA0B65" w14:textId="51A6168E" w:rsidR="00126374" w:rsidRDefault="00126374">
      <w:pPr>
        <w:pStyle w:val="CommentText"/>
      </w:pPr>
      <w:r>
        <w:rPr>
          <w:rStyle w:val="CommentReference"/>
        </w:rPr>
        <w:annotationRef/>
      </w:r>
      <w:r>
        <w:t>You don’t show any of these data right? I really think you should.</w:t>
      </w:r>
    </w:p>
  </w:comment>
  <w:comment w:id="40" w:author="jonathan" w:date="2018-03-05T22:41:00Z" w:initials="j">
    <w:p w14:paraId="037BD803" w14:textId="29E785F8" w:rsidR="004820A8" w:rsidRDefault="004820A8">
      <w:pPr>
        <w:pStyle w:val="CommentText"/>
      </w:pPr>
      <w:r>
        <w:rPr>
          <w:rStyle w:val="CommentReference"/>
        </w:rPr>
        <w:annotationRef/>
      </w:r>
      <w:r>
        <w:t xml:space="preserve">This isn’t clear. You should elaborate. Imagine that your description needs to be sufficient for someone to recreate this agent on their own. </w:t>
      </w:r>
    </w:p>
  </w:comment>
  <w:comment w:id="49" w:author="jonathan" w:date="2018-03-05T22:47:00Z" w:initials="j">
    <w:p w14:paraId="0D3E0A58" w14:textId="12DF8ACA" w:rsidR="00FE00B7" w:rsidRDefault="00FE00B7">
      <w:pPr>
        <w:pStyle w:val="CommentText"/>
      </w:pPr>
      <w:r>
        <w:rPr>
          <w:rStyle w:val="CommentReference"/>
        </w:rPr>
        <w:annotationRef/>
      </w:r>
      <w:r>
        <w:t>In general, you need a detailed description of all six strategies in a single place. Potentially a table.</w:t>
      </w:r>
    </w:p>
  </w:comment>
  <w:comment w:id="50" w:author="jonathan" w:date="2018-03-05T22:43:00Z" w:initials="j">
    <w:p w14:paraId="1AF68196" w14:textId="7B44272F" w:rsidR="00F1561A" w:rsidRDefault="00F1561A">
      <w:pPr>
        <w:pStyle w:val="CommentText"/>
      </w:pPr>
      <w:r>
        <w:rPr>
          <w:rStyle w:val="CommentReference"/>
        </w:rPr>
        <w:annotationRef/>
      </w:r>
      <w:r>
        <w:t xml:space="preserve">Do you mean parameter values? </w:t>
      </w:r>
    </w:p>
  </w:comment>
  <w:comment w:id="53" w:author="jonathan" w:date="2018-03-05T22:50:00Z" w:initials="j">
    <w:p w14:paraId="42DB4553" w14:textId="657E8933" w:rsidR="00C71BA8" w:rsidRDefault="00C71BA8">
      <w:pPr>
        <w:pStyle w:val="CommentText"/>
      </w:pPr>
      <w:r>
        <w:rPr>
          <w:rStyle w:val="CommentReference"/>
        </w:rPr>
        <w:annotationRef/>
      </w:r>
      <w:r>
        <w:t>Why is this not surprising? Shouldn’t this play pretty poorly against other strategies, and get the advantage in the tournament simply because others play worse against each other?</w:t>
      </w:r>
    </w:p>
  </w:comment>
  <w:comment w:id="54" w:author="jonathan" w:date="2018-03-05T22:52:00Z" w:initials="j">
    <w:p w14:paraId="51385DFF" w14:textId="162C7B3A" w:rsidR="00700A6B" w:rsidRDefault="00700A6B">
      <w:pPr>
        <w:pStyle w:val="CommentText"/>
      </w:pPr>
      <w:r>
        <w:rPr>
          <w:rStyle w:val="CommentReference"/>
        </w:rPr>
        <w:annotationRef/>
      </w:r>
      <w:r>
        <w:t>One analysis you could add if you wanted was the effect of the number of iterations. I suspect that this strategy would not preform very well in longer games.</w:t>
      </w:r>
    </w:p>
  </w:comment>
  <w:comment w:id="58" w:author="jonathan" w:date="2018-03-05T23:18:00Z" w:initials="j">
    <w:p w14:paraId="2A076BD4" w14:textId="79258283" w:rsidR="00CE5D75" w:rsidRDefault="00CE5D75">
      <w:pPr>
        <w:pStyle w:val="CommentText"/>
      </w:pPr>
      <w:r>
        <w:rPr>
          <w:rStyle w:val="CommentReference"/>
        </w:rPr>
        <w:annotationRef/>
      </w:r>
      <w:r>
        <w:t>I would consider plotting these as line plots. See example plot attached to the email.</w:t>
      </w:r>
    </w:p>
  </w:comment>
  <w:comment w:id="63" w:author="jonathan" w:date="2018-03-05T23:19:00Z" w:initials="j">
    <w:p w14:paraId="1BCA57D4" w14:textId="20A0E526" w:rsidR="00551A67" w:rsidRDefault="00551A67" w:rsidP="00551A67">
      <w:pPr>
        <w:pStyle w:val="CommentText"/>
      </w:pPr>
      <w:r>
        <w:rPr>
          <w:rStyle w:val="CommentReference"/>
        </w:rPr>
        <w:annotationRef/>
      </w:r>
      <w:r>
        <w:t>I would expand the discussion to first briefly re-iterate the main results. Next, I would try and rationalize why some strategies did better than others, as in the case of the conservative one. Finally, I would include your paragraph about future directions. In addition to what you have, you can mention an analytical investigation of a single round of your game, and further experiments with human-agent and human-human interactions.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8AF4D6" w15:done="1"/>
  <w15:commentEx w15:paraId="34D6C472" w15:done="1"/>
  <w15:commentEx w15:paraId="2C56166E" w15:done="1"/>
  <w15:commentEx w15:paraId="01BD05A5" w15:done="1"/>
  <w15:commentEx w15:paraId="56D19516" w15:done="1"/>
  <w15:commentEx w15:paraId="1706D943" w15:done="0"/>
  <w15:commentEx w15:paraId="455E4DA1" w15:done="0"/>
  <w15:commentEx w15:paraId="7CAA8EC5" w15:done="0"/>
  <w15:commentEx w15:paraId="46CDFAAC" w15:done="0"/>
  <w15:commentEx w15:paraId="2ADA0B65" w15:done="0"/>
  <w15:commentEx w15:paraId="037BD803" w15:done="0"/>
  <w15:commentEx w15:paraId="0D3E0A58" w15:done="0"/>
  <w15:commentEx w15:paraId="1AF68196" w15:done="1"/>
  <w15:commentEx w15:paraId="42DB4553" w15:done="0"/>
  <w15:commentEx w15:paraId="51385DFF" w15:done="0"/>
  <w15:commentEx w15:paraId="2A076BD4" w15:done="1"/>
  <w15:commentEx w15:paraId="1BCA57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CCDB7" w14:textId="77777777" w:rsidR="0017297B" w:rsidRDefault="0017297B" w:rsidP="00261C0F">
      <w:pPr>
        <w:spacing w:after="0" w:line="240" w:lineRule="auto"/>
      </w:pPr>
      <w:r>
        <w:separator/>
      </w:r>
    </w:p>
  </w:endnote>
  <w:endnote w:type="continuationSeparator" w:id="0">
    <w:p w14:paraId="7694DBA1" w14:textId="77777777" w:rsidR="0017297B" w:rsidRDefault="0017297B" w:rsidP="0026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AB619" w14:textId="77777777" w:rsidR="0017297B" w:rsidRDefault="0017297B" w:rsidP="00261C0F">
      <w:pPr>
        <w:spacing w:after="0" w:line="240" w:lineRule="auto"/>
      </w:pPr>
      <w:r>
        <w:separator/>
      </w:r>
    </w:p>
  </w:footnote>
  <w:footnote w:type="continuationSeparator" w:id="0">
    <w:p w14:paraId="45E920C0" w14:textId="77777777" w:rsidR="0017297B" w:rsidRDefault="0017297B" w:rsidP="00261C0F">
      <w:pPr>
        <w:spacing w:after="0" w:line="240" w:lineRule="auto"/>
      </w:pPr>
      <w:r>
        <w:continuationSeparator/>
      </w:r>
    </w:p>
  </w:footnote>
  <w:footnote w:id="1">
    <w:p w14:paraId="375DA571" w14:textId="77777777" w:rsidR="007A32A2" w:rsidRDefault="00FE2DA6" w:rsidP="007A32A2">
      <w:pPr>
        <w:pStyle w:val="FootnoteText"/>
      </w:pPr>
      <w:r>
        <w:rPr>
          <w:rStyle w:val="FootnoteReference"/>
        </w:rPr>
        <w:footnoteRef/>
      </w:r>
      <w:r>
        <w:t xml:space="preserve"> </w:t>
      </w:r>
      <w:r w:rsidRPr="00FE2DA6">
        <w:t>Christian</w:t>
      </w:r>
      <w:r>
        <w:t xml:space="preserve"> </w:t>
      </w:r>
      <w:proofErr w:type="spellStart"/>
      <w:r>
        <w:t>Hilbe</w:t>
      </w:r>
      <w:proofErr w:type="spellEnd"/>
      <w:r>
        <w:t xml:space="preserve">, </w:t>
      </w:r>
      <w:r w:rsidRPr="00FE2DA6">
        <w:t>Arne</w:t>
      </w:r>
      <w:r>
        <w:t xml:space="preserve"> </w:t>
      </w:r>
      <w:proofErr w:type="spellStart"/>
      <w:r>
        <w:t>Traulsen</w:t>
      </w:r>
      <w:proofErr w:type="spellEnd"/>
      <w:r>
        <w:t xml:space="preserve">, </w:t>
      </w:r>
      <w:r w:rsidRPr="00FE2DA6">
        <w:t>Karl</w:t>
      </w:r>
      <w:r>
        <w:t xml:space="preserve"> </w:t>
      </w:r>
      <w:r w:rsidRPr="00FE2DA6">
        <w:t>Sigmund</w:t>
      </w:r>
      <w:r w:rsidR="007A32A2">
        <w:t>.</w:t>
      </w:r>
      <w:r w:rsidRPr="00FE2DA6">
        <w:t xml:space="preserve"> </w:t>
      </w:r>
      <w:r>
        <w:t>“</w:t>
      </w:r>
      <w:r w:rsidRPr="00FE2DA6">
        <w:t>Partners or rivals? Strategies for the iterated prisoner's dilemma</w:t>
      </w:r>
      <w:r>
        <w:t>”</w:t>
      </w:r>
      <w:r w:rsidR="007A32A2">
        <w:br/>
      </w:r>
    </w:p>
    <w:p w14:paraId="1EA0A091" w14:textId="77777777" w:rsidR="007A32A2" w:rsidRDefault="00FE2DA6" w:rsidP="007A32A2">
      <w:pPr>
        <w:pStyle w:val="FootnoteText"/>
      </w:pPr>
      <w:r w:rsidRPr="00FE2DA6">
        <w:t>William H. Press and Freeman J. Dyson</w:t>
      </w:r>
      <w:r w:rsidR="007A32A2">
        <w:t>.</w:t>
      </w:r>
      <w:r>
        <w:t xml:space="preserve"> “</w:t>
      </w:r>
      <w:r w:rsidRPr="00FE2DA6">
        <w:t>Iterated Prisoner’s Dilemma contains strategies that dominate any evolutionary opponent</w:t>
      </w:r>
      <w:r>
        <w:t>”</w:t>
      </w:r>
      <w:r w:rsidR="007A32A2">
        <w:br/>
      </w:r>
    </w:p>
    <w:p w14:paraId="133C9D37" w14:textId="77777777" w:rsidR="00FE2DA6" w:rsidRPr="00FE2DA6" w:rsidRDefault="007A32A2" w:rsidP="007A32A2">
      <w:pPr>
        <w:pStyle w:val="FootnoteText"/>
      </w:pPr>
      <w:r w:rsidRPr="007A32A2">
        <w:t xml:space="preserve">Rolf </w:t>
      </w:r>
      <w:proofErr w:type="spellStart"/>
      <w:r w:rsidRPr="007A32A2">
        <w:t>Kümmerli</w:t>
      </w:r>
      <w:proofErr w:type="spellEnd"/>
      <w:r w:rsidRPr="007A32A2">
        <w:t xml:space="preserve">, Caroline </w:t>
      </w:r>
      <w:proofErr w:type="spellStart"/>
      <w:r w:rsidRPr="007A32A2">
        <w:t>Colliard</w:t>
      </w:r>
      <w:proofErr w:type="spellEnd"/>
      <w:r w:rsidRPr="007A32A2">
        <w:t xml:space="preserve">, Nicolas </w:t>
      </w:r>
      <w:proofErr w:type="spellStart"/>
      <w:r w:rsidRPr="007A32A2">
        <w:t>Fiechter</w:t>
      </w:r>
      <w:proofErr w:type="spellEnd"/>
      <w:r w:rsidRPr="007A32A2">
        <w:t>, Blai</w:t>
      </w:r>
      <w:r>
        <w:t xml:space="preserve">se </w:t>
      </w:r>
      <w:proofErr w:type="spellStart"/>
      <w:r>
        <w:t>Petitpierre</w:t>
      </w:r>
      <w:proofErr w:type="spellEnd"/>
      <w:r>
        <w:t xml:space="preserve">, </w:t>
      </w:r>
      <w:proofErr w:type="spellStart"/>
      <w:r>
        <w:t>Flavien</w:t>
      </w:r>
      <w:proofErr w:type="spellEnd"/>
      <w:r>
        <w:t xml:space="preserve"> </w:t>
      </w:r>
      <w:proofErr w:type="spellStart"/>
      <w:r>
        <w:t>Russier</w:t>
      </w:r>
      <w:proofErr w:type="spellEnd"/>
      <w:r>
        <w:t xml:space="preserve"> and</w:t>
      </w:r>
      <w:r w:rsidRPr="007A32A2">
        <w:t xml:space="preserve"> Laurent Keller</w:t>
      </w:r>
      <w:r>
        <w:t>. “</w:t>
      </w:r>
      <w:r w:rsidRPr="007A32A2">
        <w:t>Human cooperation in social dilemmas: comparing the Snowdrift game with the Prisoner's Dilemma</w:t>
      </w:r>
      <w:r>
        <w:t>”</w:t>
      </w:r>
    </w:p>
    <w:p w14:paraId="176805D9" w14:textId="77777777" w:rsidR="00FE2DA6" w:rsidRDefault="00FE2DA6" w:rsidP="00FE2DA6">
      <w:pPr>
        <w:pStyle w:val="FootnoteText"/>
      </w:pPr>
    </w:p>
  </w:footnote>
  <w:footnote w:id="2">
    <w:p w14:paraId="0CB51886" w14:textId="77777777" w:rsidR="00CA6F1A" w:rsidRDefault="00CA6F1A">
      <w:pPr>
        <w:pStyle w:val="FootnoteText"/>
      </w:pPr>
      <w:r>
        <w:rPr>
          <w:rStyle w:val="FootnoteReference"/>
        </w:rPr>
        <w:footnoteRef/>
      </w:r>
      <w:r>
        <w:t xml:space="preserve"> </w:t>
      </w:r>
      <w:r w:rsidRPr="00CA6F1A">
        <w:t>http://otree.readthedocs.io/en/latest/</w:t>
      </w:r>
    </w:p>
  </w:footnote>
  <w:footnote w:id="3">
    <w:p w14:paraId="1A7A731F" w14:textId="77777777" w:rsidR="00261C0F" w:rsidRDefault="00261C0F" w:rsidP="00261C0F">
      <w:pPr>
        <w:pStyle w:val="FootnoteText"/>
      </w:pPr>
      <w:r>
        <w:rPr>
          <w:rStyle w:val="FootnoteReference"/>
        </w:rPr>
        <w:footnoteRef/>
      </w:r>
      <w:r>
        <w:t xml:space="preserve"> During all human games the constants were </w:t>
      </w:r>
      <m:oMath>
        <m:r>
          <w:rPr>
            <w:rFonts w:ascii="Cambria Math" w:hAnsi="Cambria Math"/>
          </w:rPr>
          <m:t>decay=0.85, initalValue=100, tax=20</m:t>
        </m:r>
      </m:oMath>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E196A"/>
    <w:multiLevelType w:val="hybridMultilevel"/>
    <w:tmpl w:val="488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300DD"/>
    <w:multiLevelType w:val="hybridMultilevel"/>
    <w:tmpl w:val="A316275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zi Friedman">
    <w15:presenceInfo w15:providerId="Windows Live" w15:userId="a01be8489c33412b"/>
  </w15:person>
  <w15:person w15:author="jonathan">
    <w15:presenceInfo w15:providerId="None" w15:userId="jo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AD"/>
    <w:rsid w:val="000544B7"/>
    <w:rsid w:val="000D11FA"/>
    <w:rsid w:val="00103CC8"/>
    <w:rsid w:val="00126374"/>
    <w:rsid w:val="00164607"/>
    <w:rsid w:val="0017297B"/>
    <w:rsid w:val="001B2691"/>
    <w:rsid w:val="001D52B1"/>
    <w:rsid w:val="001D7F56"/>
    <w:rsid w:val="001F4E4A"/>
    <w:rsid w:val="00261C0F"/>
    <w:rsid w:val="003205E3"/>
    <w:rsid w:val="003D3DAD"/>
    <w:rsid w:val="004129F1"/>
    <w:rsid w:val="00441CF2"/>
    <w:rsid w:val="00452644"/>
    <w:rsid w:val="004820A8"/>
    <w:rsid w:val="004931AD"/>
    <w:rsid w:val="00494D22"/>
    <w:rsid w:val="004A12CA"/>
    <w:rsid w:val="004B3B5B"/>
    <w:rsid w:val="004E04F3"/>
    <w:rsid w:val="004E30B6"/>
    <w:rsid w:val="004F0308"/>
    <w:rsid w:val="00551A67"/>
    <w:rsid w:val="00565D57"/>
    <w:rsid w:val="00584236"/>
    <w:rsid w:val="005901B6"/>
    <w:rsid w:val="00596473"/>
    <w:rsid w:val="005D4948"/>
    <w:rsid w:val="0069028F"/>
    <w:rsid w:val="006D593F"/>
    <w:rsid w:val="00700A6B"/>
    <w:rsid w:val="00726EEC"/>
    <w:rsid w:val="007A32A2"/>
    <w:rsid w:val="007C686F"/>
    <w:rsid w:val="00830DE8"/>
    <w:rsid w:val="008729DC"/>
    <w:rsid w:val="0088583A"/>
    <w:rsid w:val="008F61F1"/>
    <w:rsid w:val="0092294E"/>
    <w:rsid w:val="009A2F54"/>
    <w:rsid w:val="009C2E54"/>
    <w:rsid w:val="00A17A0C"/>
    <w:rsid w:val="00AB443F"/>
    <w:rsid w:val="00AC274A"/>
    <w:rsid w:val="00B325D4"/>
    <w:rsid w:val="00B33DCA"/>
    <w:rsid w:val="00B76A50"/>
    <w:rsid w:val="00C56A32"/>
    <w:rsid w:val="00C71BA8"/>
    <w:rsid w:val="00C73210"/>
    <w:rsid w:val="00C93755"/>
    <w:rsid w:val="00CA6F1A"/>
    <w:rsid w:val="00CB789C"/>
    <w:rsid w:val="00CC362B"/>
    <w:rsid w:val="00CD60C6"/>
    <w:rsid w:val="00CE5D75"/>
    <w:rsid w:val="00D3632B"/>
    <w:rsid w:val="00D76AA1"/>
    <w:rsid w:val="00DA2330"/>
    <w:rsid w:val="00E21C5F"/>
    <w:rsid w:val="00E5298D"/>
    <w:rsid w:val="00E74B07"/>
    <w:rsid w:val="00F01585"/>
    <w:rsid w:val="00F10A42"/>
    <w:rsid w:val="00F13896"/>
    <w:rsid w:val="00F1561A"/>
    <w:rsid w:val="00F35146"/>
    <w:rsid w:val="00F35B13"/>
    <w:rsid w:val="00F53AF1"/>
    <w:rsid w:val="00FD1D27"/>
    <w:rsid w:val="00FE00B7"/>
    <w:rsid w:val="00FE2DA6"/>
    <w:rsid w:val="00FE30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81C8"/>
  <w15:chartTrackingRefBased/>
  <w15:docId w15:val="{C9F4BCA8-4115-4F8B-AA7F-C7F8B7DE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2B1"/>
  </w:style>
  <w:style w:type="paragraph" w:styleId="Heading1">
    <w:name w:val="heading 1"/>
    <w:basedOn w:val="Normal"/>
    <w:next w:val="Normal"/>
    <w:link w:val="Heading1Char"/>
    <w:uiPriority w:val="9"/>
    <w:qFormat/>
    <w:rsid w:val="00FE2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DAD"/>
    <w:rPr>
      <w:color w:val="808080"/>
    </w:rPr>
  </w:style>
  <w:style w:type="paragraph" w:styleId="ListParagraph">
    <w:name w:val="List Paragraph"/>
    <w:basedOn w:val="Normal"/>
    <w:uiPriority w:val="34"/>
    <w:qFormat/>
    <w:rsid w:val="001D52B1"/>
    <w:pPr>
      <w:ind w:left="720"/>
      <w:contextualSpacing/>
    </w:pPr>
  </w:style>
  <w:style w:type="paragraph" w:styleId="FootnoteText">
    <w:name w:val="footnote text"/>
    <w:basedOn w:val="Normal"/>
    <w:link w:val="FootnoteTextChar"/>
    <w:uiPriority w:val="99"/>
    <w:semiHidden/>
    <w:unhideWhenUsed/>
    <w:rsid w:val="00261C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C0F"/>
    <w:rPr>
      <w:sz w:val="20"/>
      <w:szCs w:val="20"/>
    </w:rPr>
  </w:style>
  <w:style w:type="character" w:styleId="FootnoteReference">
    <w:name w:val="footnote reference"/>
    <w:basedOn w:val="DefaultParagraphFont"/>
    <w:uiPriority w:val="99"/>
    <w:semiHidden/>
    <w:unhideWhenUsed/>
    <w:rsid w:val="00261C0F"/>
    <w:rPr>
      <w:vertAlign w:val="superscript"/>
    </w:rPr>
  </w:style>
  <w:style w:type="paragraph" w:styleId="NormalWeb">
    <w:name w:val="Normal (Web)"/>
    <w:basedOn w:val="Normal"/>
    <w:uiPriority w:val="99"/>
    <w:semiHidden/>
    <w:unhideWhenUsed/>
    <w:rsid w:val="00CA6F1A"/>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901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1B6"/>
    <w:rPr>
      <w:sz w:val="20"/>
      <w:szCs w:val="20"/>
    </w:rPr>
  </w:style>
  <w:style w:type="character" w:styleId="EndnoteReference">
    <w:name w:val="endnote reference"/>
    <w:basedOn w:val="DefaultParagraphFont"/>
    <w:uiPriority w:val="99"/>
    <w:semiHidden/>
    <w:unhideWhenUsed/>
    <w:rsid w:val="005901B6"/>
    <w:rPr>
      <w:vertAlign w:val="superscript"/>
    </w:rPr>
  </w:style>
  <w:style w:type="character" w:customStyle="1" w:styleId="Heading1Char">
    <w:name w:val="Heading 1 Char"/>
    <w:basedOn w:val="DefaultParagraphFont"/>
    <w:link w:val="Heading1"/>
    <w:uiPriority w:val="9"/>
    <w:rsid w:val="00FE2DA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2DA6"/>
    <w:rPr>
      <w:color w:val="0563C1" w:themeColor="hyperlink"/>
      <w:u w:val="single"/>
    </w:rPr>
  </w:style>
  <w:style w:type="character" w:styleId="CommentReference">
    <w:name w:val="annotation reference"/>
    <w:basedOn w:val="DefaultParagraphFont"/>
    <w:uiPriority w:val="99"/>
    <w:semiHidden/>
    <w:unhideWhenUsed/>
    <w:rsid w:val="005D4948"/>
    <w:rPr>
      <w:sz w:val="16"/>
      <w:szCs w:val="16"/>
    </w:rPr>
  </w:style>
  <w:style w:type="paragraph" w:styleId="CommentText">
    <w:name w:val="annotation text"/>
    <w:basedOn w:val="Normal"/>
    <w:link w:val="CommentTextChar"/>
    <w:uiPriority w:val="99"/>
    <w:semiHidden/>
    <w:unhideWhenUsed/>
    <w:rsid w:val="005D4948"/>
    <w:pPr>
      <w:spacing w:line="240" w:lineRule="auto"/>
    </w:pPr>
    <w:rPr>
      <w:sz w:val="20"/>
      <w:szCs w:val="20"/>
    </w:rPr>
  </w:style>
  <w:style w:type="character" w:customStyle="1" w:styleId="CommentTextChar">
    <w:name w:val="Comment Text Char"/>
    <w:basedOn w:val="DefaultParagraphFont"/>
    <w:link w:val="CommentText"/>
    <w:uiPriority w:val="99"/>
    <w:semiHidden/>
    <w:rsid w:val="005D4948"/>
    <w:rPr>
      <w:sz w:val="20"/>
      <w:szCs w:val="20"/>
    </w:rPr>
  </w:style>
  <w:style w:type="paragraph" w:styleId="CommentSubject">
    <w:name w:val="annotation subject"/>
    <w:basedOn w:val="CommentText"/>
    <w:next w:val="CommentText"/>
    <w:link w:val="CommentSubjectChar"/>
    <w:uiPriority w:val="99"/>
    <w:semiHidden/>
    <w:unhideWhenUsed/>
    <w:rsid w:val="005D4948"/>
    <w:rPr>
      <w:b/>
      <w:bCs/>
    </w:rPr>
  </w:style>
  <w:style w:type="character" w:customStyle="1" w:styleId="CommentSubjectChar">
    <w:name w:val="Comment Subject Char"/>
    <w:basedOn w:val="CommentTextChar"/>
    <w:link w:val="CommentSubject"/>
    <w:uiPriority w:val="99"/>
    <w:semiHidden/>
    <w:rsid w:val="005D4948"/>
    <w:rPr>
      <w:b/>
      <w:bCs/>
      <w:sz w:val="20"/>
      <w:szCs w:val="20"/>
    </w:rPr>
  </w:style>
  <w:style w:type="paragraph" w:styleId="BalloonText">
    <w:name w:val="Balloon Text"/>
    <w:basedOn w:val="Normal"/>
    <w:link w:val="BalloonTextChar"/>
    <w:uiPriority w:val="99"/>
    <w:semiHidden/>
    <w:unhideWhenUsed/>
    <w:rsid w:val="005D49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19265">
      <w:bodyDiv w:val="1"/>
      <w:marLeft w:val="0"/>
      <w:marRight w:val="0"/>
      <w:marTop w:val="0"/>
      <w:marBottom w:val="0"/>
      <w:divBdr>
        <w:top w:val="none" w:sz="0" w:space="0" w:color="auto"/>
        <w:left w:val="none" w:sz="0" w:space="0" w:color="auto"/>
        <w:bottom w:val="none" w:sz="0" w:space="0" w:color="auto"/>
        <w:right w:val="none" w:sz="0" w:space="0" w:color="auto"/>
      </w:divBdr>
    </w:div>
    <w:div w:id="1301499477">
      <w:bodyDiv w:val="1"/>
      <w:marLeft w:val="0"/>
      <w:marRight w:val="0"/>
      <w:marTop w:val="0"/>
      <w:marBottom w:val="0"/>
      <w:divBdr>
        <w:top w:val="none" w:sz="0" w:space="0" w:color="auto"/>
        <w:left w:val="none" w:sz="0" w:space="0" w:color="auto"/>
        <w:bottom w:val="none" w:sz="0" w:space="0" w:color="auto"/>
        <w:right w:val="none" w:sz="0" w:space="0" w:color="auto"/>
      </w:divBdr>
    </w:div>
    <w:div w:id="1475218966">
      <w:bodyDiv w:val="1"/>
      <w:marLeft w:val="0"/>
      <w:marRight w:val="0"/>
      <w:marTop w:val="0"/>
      <w:marBottom w:val="0"/>
      <w:divBdr>
        <w:top w:val="none" w:sz="0" w:space="0" w:color="auto"/>
        <w:left w:val="none" w:sz="0" w:space="0" w:color="auto"/>
        <w:bottom w:val="none" w:sz="0" w:space="0" w:color="auto"/>
        <w:right w:val="none" w:sz="0" w:space="0" w:color="auto"/>
      </w:divBdr>
    </w:div>
    <w:div w:id="1559702759">
      <w:bodyDiv w:val="1"/>
      <w:marLeft w:val="0"/>
      <w:marRight w:val="0"/>
      <w:marTop w:val="0"/>
      <w:marBottom w:val="0"/>
      <w:divBdr>
        <w:top w:val="none" w:sz="0" w:space="0" w:color="auto"/>
        <w:left w:val="none" w:sz="0" w:space="0" w:color="auto"/>
        <w:bottom w:val="none" w:sz="0" w:space="0" w:color="auto"/>
        <w:right w:val="none" w:sz="0" w:space="0" w:color="auto"/>
      </w:divBdr>
    </w:div>
    <w:div w:id="1621571704">
      <w:bodyDiv w:val="1"/>
      <w:marLeft w:val="0"/>
      <w:marRight w:val="0"/>
      <w:marTop w:val="0"/>
      <w:marBottom w:val="0"/>
      <w:divBdr>
        <w:top w:val="none" w:sz="0" w:space="0" w:color="auto"/>
        <w:left w:val="none" w:sz="0" w:space="0" w:color="auto"/>
        <w:bottom w:val="none" w:sz="0" w:space="0" w:color="auto"/>
        <w:right w:val="none" w:sz="0" w:space="0" w:color="auto"/>
      </w:divBdr>
    </w:div>
    <w:div w:id="1961647308">
      <w:bodyDiv w:val="1"/>
      <w:marLeft w:val="0"/>
      <w:marRight w:val="0"/>
      <w:marTop w:val="0"/>
      <w:marBottom w:val="0"/>
      <w:divBdr>
        <w:top w:val="none" w:sz="0" w:space="0" w:color="auto"/>
        <w:left w:val="none" w:sz="0" w:space="0" w:color="auto"/>
        <w:bottom w:val="none" w:sz="0" w:space="0" w:color="auto"/>
        <w:right w:val="none" w:sz="0" w:space="0" w:color="auto"/>
      </w:divBdr>
    </w:div>
    <w:div w:id="2068063475">
      <w:bodyDiv w:val="1"/>
      <w:marLeft w:val="0"/>
      <w:marRight w:val="0"/>
      <w:marTop w:val="0"/>
      <w:marBottom w:val="0"/>
      <w:divBdr>
        <w:top w:val="none" w:sz="0" w:space="0" w:color="auto"/>
        <w:left w:val="none" w:sz="0" w:space="0" w:color="auto"/>
        <w:bottom w:val="none" w:sz="0" w:space="0" w:color="auto"/>
        <w:right w:val="none" w:sz="0" w:space="0" w:color="auto"/>
      </w:divBdr>
    </w:div>
    <w:div w:id="2103986762">
      <w:bodyDiv w:val="1"/>
      <w:marLeft w:val="0"/>
      <w:marRight w:val="0"/>
      <w:marTop w:val="0"/>
      <w:marBottom w:val="0"/>
      <w:divBdr>
        <w:top w:val="none" w:sz="0" w:space="0" w:color="auto"/>
        <w:left w:val="none" w:sz="0" w:space="0" w:color="auto"/>
        <w:bottom w:val="none" w:sz="0" w:space="0" w:color="auto"/>
        <w:right w:val="none" w:sz="0" w:space="0" w:color="auto"/>
      </w:divBdr>
    </w:div>
    <w:div w:id="21343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i\Documents\GitHub\AIGT\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extLst xmlns:c16r2="http://schemas.microsoft.com/office/drawing/2015/06/char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extLst xmlns:c16r2="http://schemas.microsoft.com/office/drawing/2015/06/char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extLst xmlns:c16r2="http://schemas.microsoft.com/office/drawing/2015/06/char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extLst xmlns:c16r2="http://schemas.microsoft.com/office/drawing/2015/06/char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extLst xmlns:c16r2="http://schemas.microsoft.com/office/drawing/2015/06/char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extLst xmlns:c16r2="http://schemas.microsoft.com/office/drawing/2015/06/char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40480"/>
        <c:axId val="368625248"/>
      </c:barChart>
      <c:catAx>
        <c:axId val="36864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25248"/>
        <c:crosses val="autoZero"/>
        <c:auto val="1"/>
        <c:lblAlgn val="ctr"/>
        <c:lblOffset val="100"/>
        <c:noMultiLvlLbl val="0"/>
      </c:catAx>
      <c:valAx>
        <c:axId val="3686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4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a:t>
            </a:r>
            <a:r>
              <a:rPr lang="en-US" baseline="0"/>
              <a:t> in decay constant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summary!$B$9</c:f>
              <c:strCache>
                <c:ptCount val="1"/>
                <c:pt idx="0">
                  <c:v>conservative</c:v>
                </c:pt>
              </c:strCache>
            </c:strRef>
          </c:tx>
          <c:spPr>
            <a:solidFill>
              <a:schemeClr val="accent1"/>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summary!$B$10:$B$13</c:f>
              <c:numCache>
                <c:formatCode>General</c:formatCode>
                <c:ptCount val="4"/>
                <c:pt idx="0">
                  <c:v>2295</c:v>
                </c:pt>
                <c:pt idx="1">
                  <c:v>2280</c:v>
                </c:pt>
                <c:pt idx="2">
                  <c:v>2280</c:v>
                </c:pt>
                <c:pt idx="3">
                  <c:v>2280</c:v>
                </c:pt>
              </c:numCache>
            </c:numRef>
          </c:val>
          <c:extLst xmlns:c16r2="http://schemas.microsoft.com/office/drawing/2015/06/chart">
            <c:ext xmlns:c16="http://schemas.microsoft.com/office/drawing/2014/chart" uri="{C3380CC4-5D6E-409C-BE32-E72D297353CC}">
              <c16:uniqueId val="{00000000-AD8A-42D7-8C94-CC675642065E}"/>
            </c:ext>
          </c:extLst>
        </c:ser>
        <c:ser>
          <c:idx val="1"/>
          <c:order val="1"/>
          <c:tx>
            <c:strRef>
              <c:f>summary!$C$9</c:f>
              <c:strCache>
                <c:ptCount val="1"/>
                <c:pt idx="0">
                  <c:v>improved one-up</c:v>
                </c:pt>
              </c:strCache>
            </c:strRef>
          </c:tx>
          <c:spPr>
            <a:solidFill>
              <a:schemeClr val="accent2"/>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summary!$C$10:$C$13</c:f>
              <c:numCache>
                <c:formatCode>General</c:formatCode>
                <c:ptCount val="4"/>
                <c:pt idx="0">
                  <c:v>2341</c:v>
                </c:pt>
                <c:pt idx="1">
                  <c:v>2253</c:v>
                </c:pt>
                <c:pt idx="2">
                  <c:v>2203</c:v>
                </c:pt>
                <c:pt idx="3">
                  <c:v>2275</c:v>
                </c:pt>
              </c:numCache>
            </c:numRef>
          </c:val>
          <c:extLst xmlns:c16r2="http://schemas.microsoft.com/office/drawing/2015/06/chart">
            <c:ext xmlns:c16="http://schemas.microsoft.com/office/drawing/2014/chart" uri="{C3380CC4-5D6E-409C-BE32-E72D297353CC}">
              <c16:uniqueId val="{00000001-AD8A-42D7-8C94-CC675642065E}"/>
            </c:ext>
          </c:extLst>
        </c:ser>
        <c:ser>
          <c:idx val="2"/>
          <c:order val="2"/>
          <c:tx>
            <c:strRef>
              <c:f>summary!$D$9</c:f>
              <c:strCache>
                <c:ptCount val="1"/>
                <c:pt idx="0">
                  <c:v>greedy</c:v>
                </c:pt>
              </c:strCache>
            </c:strRef>
          </c:tx>
          <c:spPr>
            <a:solidFill>
              <a:schemeClr val="accent3"/>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summary!$D$10:$D$13</c:f>
              <c:numCache>
                <c:formatCode>General</c:formatCode>
                <c:ptCount val="4"/>
                <c:pt idx="0">
                  <c:v>1521</c:v>
                </c:pt>
                <c:pt idx="1">
                  <c:v>1665</c:v>
                </c:pt>
                <c:pt idx="2">
                  <c:v>1595</c:v>
                </c:pt>
                <c:pt idx="3">
                  <c:v>1965</c:v>
                </c:pt>
              </c:numCache>
            </c:numRef>
          </c:val>
          <c:extLst xmlns:c16r2="http://schemas.microsoft.com/office/drawing/2015/06/chart">
            <c:ext xmlns:c16="http://schemas.microsoft.com/office/drawing/2014/chart" uri="{C3380CC4-5D6E-409C-BE32-E72D297353CC}">
              <c16:uniqueId val="{00000002-AD8A-42D7-8C94-CC675642065E}"/>
            </c:ext>
          </c:extLst>
        </c:ser>
        <c:ser>
          <c:idx val="3"/>
          <c:order val="3"/>
          <c:tx>
            <c:strRef>
              <c:f>summary!$E$9</c:f>
              <c:strCache>
                <c:ptCount val="1"/>
                <c:pt idx="0">
                  <c:v>random(90)</c:v>
                </c:pt>
              </c:strCache>
            </c:strRef>
          </c:tx>
          <c:spPr>
            <a:solidFill>
              <a:schemeClr val="accent4"/>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summary!$E$10:$E$13</c:f>
              <c:numCache>
                <c:formatCode>General</c:formatCode>
                <c:ptCount val="4"/>
                <c:pt idx="0">
                  <c:v>2124</c:v>
                </c:pt>
                <c:pt idx="1">
                  <c:v>1939</c:v>
                </c:pt>
                <c:pt idx="2">
                  <c:v>1524</c:v>
                </c:pt>
                <c:pt idx="3">
                  <c:v>1727</c:v>
                </c:pt>
              </c:numCache>
            </c:numRef>
          </c:val>
          <c:extLst xmlns:c16r2="http://schemas.microsoft.com/office/drawing/2015/06/chart">
            <c:ext xmlns:c16="http://schemas.microsoft.com/office/drawing/2014/chart" uri="{C3380CC4-5D6E-409C-BE32-E72D297353CC}">
              <c16:uniqueId val="{00000003-AD8A-42D7-8C94-CC675642065E}"/>
            </c:ext>
          </c:extLst>
        </c:ser>
        <c:ser>
          <c:idx val="4"/>
          <c:order val="4"/>
          <c:tx>
            <c:strRef>
              <c:f>summary!$F$9</c:f>
              <c:strCache>
                <c:ptCount val="1"/>
                <c:pt idx="0">
                  <c:v>one-up</c:v>
                </c:pt>
              </c:strCache>
            </c:strRef>
          </c:tx>
          <c:spPr>
            <a:solidFill>
              <a:schemeClr val="accent5"/>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summary!$F$10:$F$13</c:f>
              <c:numCache>
                <c:formatCode>General</c:formatCode>
                <c:ptCount val="4"/>
                <c:pt idx="0">
                  <c:v>2272</c:v>
                </c:pt>
                <c:pt idx="1">
                  <c:v>2099</c:v>
                </c:pt>
                <c:pt idx="2">
                  <c:v>1931</c:v>
                </c:pt>
                <c:pt idx="3">
                  <c:v>1942</c:v>
                </c:pt>
              </c:numCache>
            </c:numRef>
          </c:val>
          <c:extLst xmlns:c16r2="http://schemas.microsoft.com/office/drawing/2015/06/chart">
            <c:ext xmlns:c16="http://schemas.microsoft.com/office/drawing/2014/chart" uri="{C3380CC4-5D6E-409C-BE32-E72D297353CC}">
              <c16:uniqueId val="{00000004-AD8A-42D7-8C94-CC675642065E}"/>
            </c:ext>
          </c:extLst>
        </c:ser>
        <c:ser>
          <c:idx val="5"/>
          <c:order val="5"/>
          <c:tx>
            <c:strRef>
              <c:f>summary!$G$9</c:f>
              <c:strCache>
                <c:ptCount val="1"/>
                <c:pt idx="0">
                  <c:v>tit for tat</c:v>
                </c:pt>
              </c:strCache>
            </c:strRef>
          </c:tx>
          <c:spPr>
            <a:solidFill>
              <a:schemeClr val="accent6"/>
            </a:solidFill>
            <a:ln>
              <a:noFill/>
            </a:ln>
            <a:effectLst/>
          </c:spPr>
          <c:invertIfNegative val="0"/>
          <c:cat>
            <c:strRef>
              <c:f>summary!$A$10:$A$13</c:f>
              <c:strCache>
                <c:ptCount val="4"/>
                <c:pt idx="0">
                  <c:v>tax = 30, factor = 0.95</c:v>
                </c:pt>
                <c:pt idx="1">
                  <c:v>tax=30, factor = 0.85</c:v>
                </c:pt>
                <c:pt idx="2">
                  <c:v>tax=30, factor = 0.75</c:v>
                </c:pt>
                <c:pt idx="3">
                  <c:v>tax=30, factor = 0.65</c:v>
                </c:pt>
              </c:strCache>
            </c:strRef>
          </c:cat>
          <c:val>
            <c:numRef>
              <c:f>summary!$G$10:$G$13</c:f>
              <c:numCache>
                <c:formatCode>General</c:formatCode>
                <c:ptCount val="4"/>
                <c:pt idx="0">
                  <c:v>2066</c:v>
                </c:pt>
                <c:pt idx="1">
                  <c:v>1978</c:v>
                </c:pt>
                <c:pt idx="2">
                  <c:v>1773</c:v>
                </c:pt>
                <c:pt idx="3">
                  <c:v>2013</c:v>
                </c:pt>
              </c:numCache>
            </c:numRef>
          </c:val>
          <c:extLst xmlns:c16r2="http://schemas.microsoft.com/office/drawing/2015/06/chart">
            <c:ext xmlns:c16="http://schemas.microsoft.com/office/drawing/2014/chart" uri="{C3380CC4-5D6E-409C-BE32-E72D297353CC}">
              <c16:uniqueId val="{00000005-AD8A-42D7-8C94-CC675642065E}"/>
            </c:ext>
          </c:extLst>
        </c:ser>
        <c:dLbls>
          <c:showLegendKey val="0"/>
          <c:showVal val="0"/>
          <c:showCatName val="0"/>
          <c:showSerName val="0"/>
          <c:showPercent val="0"/>
          <c:showBubbleSize val="0"/>
        </c:dLbls>
        <c:gapWidth val="219"/>
        <c:overlap val="-27"/>
        <c:axId val="368639392"/>
        <c:axId val="365102192"/>
      </c:barChart>
      <c:catAx>
        <c:axId val="36863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2192"/>
        <c:crosses val="autoZero"/>
        <c:auto val="1"/>
        <c:lblAlgn val="ctr"/>
        <c:lblOffset val="100"/>
        <c:noMultiLvlLbl val="0"/>
      </c:catAx>
      <c:valAx>
        <c:axId val="3651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63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decay constant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summary!$B$9</c:f>
              <c:strCache>
                <c:ptCount val="1"/>
                <c:pt idx="0">
                  <c:v>conservative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summary!$A$10:$A$13</c:f>
              <c:strCache>
                <c:ptCount val="4"/>
                <c:pt idx="0">
                  <c:v>tax = 30, decay = 0.95</c:v>
                </c:pt>
                <c:pt idx="1">
                  <c:v>tax=30, decay = 0.85</c:v>
                </c:pt>
                <c:pt idx="2">
                  <c:v>tax=30, decay = 0.75</c:v>
                </c:pt>
                <c:pt idx="3">
                  <c:v>tax=30, decay = 0.65</c:v>
                </c:pt>
              </c:strCache>
            </c:strRef>
          </c:cat>
          <c:val>
            <c:numRef>
              <c:f>summary!$B$10:$B$13</c:f>
              <c:numCache>
                <c:formatCode>General</c:formatCode>
                <c:ptCount val="4"/>
                <c:pt idx="0">
                  <c:v>2295</c:v>
                </c:pt>
                <c:pt idx="1">
                  <c:v>2280</c:v>
                </c:pt>
                <c:pt idx="2">
                  <c:v>2280</c:v>
                </c:pt>
                <c:pt idx="3">
                  <c:v>2280</c:v>
                </c:pt>
              </c:numCache>
            </c:numRef>
          </c:val>
          <c:smooth val="0"/>
        </c:ser>
        <c:ser>
          <c:idx val="1"/>
          <c:order val="1"/>
          <c:tx>
            <c:strRef>
              <c:f>summary!$C$9</c:f>
              <c:strCache>
                <c:ptCount val="1"/>
                <c:pt idx="0">
                  <c:v>improved one-up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summary!$A$10:$A$13</c:f>
              <c:strCache>
                <c:ptCount val="4"/>
                <c:pt idx="0">
                  <c:v>tax = 30, decay = 0.95</c:v>
                </c:pt>
                <c:pt idx="1">
                  <c:v>tax=30, decay = 0.85</c:v>
                </c:pt>
                <c:pt idx="2">
                  <c:v>tax=30, decay = 0.75</c:v>
                </c:pt>
                <c:pt idx="3">
                  <c:v>tax=30, decay = 0.65</c:v>
                </c:pt>
              </c:strCache>
            </c:strRef>
          </c:cat>
          <c:val>
            <c:numRef>
              <c:f>summary!$C$10:$C$13</c:f>
              <c:numCache>
                <c:formatCode>General</c:formatCode>
                <c:ptCount val="4"/>
                <c:pt idx="0">
                  <c:v>2341</c:v>
                </c:pt>
                <c:pt idx="1">
                  <c:v>2253</c:v>
                </c:pt>
                <c:pt idx="2">
                  <c:v>2203</c:v>
                </c:pt>
                <c:pt idx="3">
                  <c:v>2275</c:v>
                </c:pt>
              </c:numCache>
            </c:numRef>
          </c:val>
          <c:smooth val="0"/>
        </c:ser>
        <c:ser>
          <c:idx val="2"/>
          <c:order val="2"/>
          <c:tx>
            <c:strRef>
              <c:f>summary!$D$9</c:f>
              <c:strCache>
                <c:ptCount val="1"/>
                <c:pt idx="0">
                  <c:v>greedy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summary!$A$10:$A$13</c:f>
              <c:strCache>
                <c:ptCount val="4"/>
                <c:pt idx="0">
                  <c:v>tax = 30, decay = 0.95</c:v>
                </c:pt>
                <c:pt idx="1">
                  <c:v>tax=30, decay = 0.85</c:v>
                </c:pt>
                <c:pt idx="2">
                  <c:v>tax=30, decay = 0.75</c:v>
                </c:pt>
                <c:pt idx="3">
                  <c:v>tax=30, decay = 0.65</c:v>
                </c:pt>
              </c:strCache>
            </c:strRef>
          </c:cat>
          <c:val>
            <c:numRef>
              <c:f>summary!$D$10:$D$13</c:f>
              <c:numCache>
                <c:formatCode>General</c:formatCode>
                <c:ptCount val="4"/>
                <c:pt idx="0">
                  <c:v>1521</c:v>
                </c:pt>
                <c:pt idx="1">
                  <c:v>1665</c:v>
                </c:pt>
                <c:pt idx="2">
                  <c:v>1595</c:v>
                </c:pt>
                <c:pt idx="3">
                  <c:v>1965</c:v>
                </c:pt>
              </c:numCache>
            </c:numRef>
          </c:val>
          <c:smooth val="0"/>
        </c:ser>
        <c:ser>
          <c:idx val="3"/>
          <c:order val="3"/>
          <c:tx>
            <c:strRef>
              <c:f>summary!$E$9</c:f>
              <c:strCache>
                <c:ptCount val="1"/>
                <c:pt idx="0">
                  <c:v>random(90)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summary!$A$10:$A$13</c:f>
              <c:strCache>
                <c:ptCount val="4"/>
                <c:pt idx="0">
                  <c:v>tax = 30, decay = 0.95</c:v>
                </c:pt>
                <c:pt idx="1">
                  <c:v>tax=30, decay = 0.85</c:v>
                </c:pt>
                <c:pt idx="2">
                  <c:v>tax=30, decay = 0.75</c:v>
                </c:pt>
                <c:pt idx="3">
                  <c:v>tax=30, decay = 0.65</c:v>
                </c:pt>
              </c:strCache>
            </c:strRef>
          </c:cat>
          <c:val>
            <c:numRef>
              <c:f>summary!$E$10:$E$13</c:f>
              <c:numCache>
                <c:formatCode>General</c:formatCode>
                <c:ptCount val="4"/>
                <c:pt idx="0">
                  <c:v>2124</c:v>
                </c:pt>
                <c:pt idx="1">
                  <c:v>1939</c:v>
                </c:pt>
                <c:pt idx="2">
                  <c:v>1524</c:v>
                </c:pt>
                <c:pt idx="3">
                  <c:v>1727</c:v>
                </c:pt>
              </c:numCache>
            </c:numRef>
          </c:val>
          <c:smooth val="0"/>
        </c:ser>
        <c:ser>
          <c:idx val="4"/>
          <c:order val="4"/>
          <c:tx>
            <c:strRef>
              <c:f>summary!$F$9</c:f>
              <c:strCache>
                <c:ptCount val="1"/>
                <c:pt idx="0">
                  <c:v>one-up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summary!$A$10:$A$13</c:f>
              <c:strCache>
                <c:ptCount val="4"/>
                <c:pt idx="0">
                  <c:v>tax = 30, decay = 0.95</c:v>
                </c:pt>
                <c:pt idx="1">
                  <c:v>tax=30, decay = 0.85</c:v>
                </c:pt>
                <c:pt idx="2">
                  <c:v>tax=30, decay = 0.75</c:v>
                </c:pt>
                <c:pt idx="3">
                  <c:v>tax=30, decay = 0.65</c:v>
                </c:pt>
              </c:strCache>
            </c:strRef>
          </c:cat>
          <c:val>
            <c:numRef>
              <c:f>summary!$F$10:$F$13</c:f>
              <c:numCache>
                <c:formatCode>General</c:formatCode>
                <c:ptCount val="4"/>
                <c:pt idx="0">
                  <c:v>2272</c:v>
                </c:pt>
                <c:pt idx="1">
                  <c:v>2099</c:v>
                </c:pt>
                <c:pt idx="2">
                  <c:v>1931</c:v>
                </c:pt>
                <c:pt idx="3">
                  <c:v>1942</c:v>
                </c:pt>
              </c:numCache>
            </c:numRef>
          </c:val>
          <c:smooth val="0"/>
        </c:ser>
        <c:ser>
          <c:idx val="5"/>
          <c:order val="5"/>
          <c:tx>
            <c:strRef>
              <c:f>summary!$G$9</c:f>
              <c:strCache>
                <c:ptCount val="1"/>
                <c:pt idx="0">
                  <c:v>tit for tat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summary!$A$10:$A$13</c:f>
              <c:strCache>
                <c:ptCount val="4"/>
                <c:pt idx="0">
                  <c:v>tax = 30, decay = 0.95</c:v>
                </c:pt>
                <c:pt idx="1">
                  <c:v>tax=30, decay = 0.85</c:v>
                </c:pt>
                <c:pt idx="2">
                  <c:v>tax=30, decay = 0.75</c:v>
                </c:pt>
                <c:pt idx="3">
                  <c:v>tax=30, decay = 0.65</c:v>
                </c:pt>
              </c:strCache>
            </c:strRef>
          </c:cat>
          <c:val>
            <c:numRef>
              <c:f>summary!$G$10:$G$13</c:f>
              <c:numCache>
                <c:formatCode>General</c:formatCode>
                <c:ptCount val="4"/>
                <c:pt idx="0">
                  <c:v>2066</c:v>
                </c:pt>
                <c:pt idx="1">
                  <c:v>1978</c:v>
                </c:pt>
                <c:pt idx="2">
                  <c:v>1773</c:v>
                </c:pt>
                <c:pt idx="3">
                  <c:v>2013</c:v>
                </c:pt>
              </c:numCache>
            </c:numRef>
          </c:val>
          <c:smooth val="0"/>
        </c:ser>
        <c:dLbls>
          <c:showLegendKey val="0"/>
          <c:showVal val="0"/>
          <c:showCatName val="0"/>
          <c:showSerName val="0"/>
          <c:showPercent val="0"/>
          <c:showBubbleSize val="0"/>
        </c:dLbls>
        <c:marker val="1"/>
        <c:smooth val="0"/>
        <c:axId val="365110896"/>
        <c:axId val="365114704"/>
      </c:lineChart>
      <c:catAx>
        <c:axId val="36511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4704"/>
        <c:crosses val="autoZero"/>
        <c:auto val="1"/>
        <c:lblAlgn val="ctr"/>
        <c:lblOffset val="100"/>
        <c:noMultiLvlLbl val="0"/>
      </c:catAx>
      <c:valAx>
        <c:axId val="365114704"/>
        <c:scaling>
          <c:orientation val="minMax"/>
          <c:min val="14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0896"/>
        <c:crosses val="autoZero"/>
        <c:crossBetween val="midCat"/>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Increase in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summary!$B$1</c:f>
              <c:strCache>
                <c:ptCount val="1"/>
                <c:pt idx="0">
                  <c:v>conservative</c:v>
                </c:pt>
              </c:strCache>
            </c:strRef>
          </c:tx>
          <c:spPr>
            <a:solidFill>
              <a:schemeClr val="accent1"/>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summary!$B$2:$B$6</c:f>
              <c:numCache>
                <c:formatCode>General</c:formatCode>
                <c:ptCount val="5"/>
                <c:pt idx="0">
                  <c:v>2530</c:v>
                </c:pt>
                <c:pt idx="1">
                  <c:v>2295</c:v>
                </c:pt>
                <c:pt idx="2">
                  <c:v>2040</c:v>
                </c:pt>
                <c:pt idx="3">
                  <c:v>1825</c:v>
                </c:pt>
                <c:pt idx="4">
                  <c:v>1590</c:v>
                </c:pt>
              </c:numCache>
            </c:numRef>
          </c:val>
          <c:extLst xmlns:c16r2="http://schemas.microsoft.com/office/drawing/2015/06/chart">
            <c:ext xmlns:c16="http://schemas.microsoft.com/office/drawing/2014/chart" uri="{C3380CC4-5D6E-409C-BE32-E72D297353CC}">
              <c16:uniqueId val="{00000000-B095-43B9-8786-4A924CA977F5}"/>
            </c:ext>
          </c:extLst>
        </c:ser>
        <c:ser>
          <c:idx val="1"/>
          <c:order val="1"/>
          <c:tx>
            <c:strRef>
              <c:f>summary!$C$1</c:f>
              <c:strCache>
                <c:ptCount val="1"/>
                <c:pt idx="0">
                  <c:v>improved one-up</c:v>
                </c:pt>
              </c:strCache>
            </c:strRef>
          </c:tx>
          <c:spPr>
            <a:solidFill>
              <a:schemeClr val="accent2"/>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summary!$C$2:$C$6</c:f>
              <c:numCache>
                <c:formatCode>General</c:formatCode>
                <c:ptCount val="5"/>
                <c:pt idx="0">
                  <c:v>2520</c:v>
                </c:pt>
                <c:pt idx="1">
                  <c:v>2341</c:v>
                </c:pt>
                <c:pt idx="2">
                  <c:v>2215</c:v>
                </c:pt>
                <c:pt idx="3">
                  <c:v>2063</c:v>
                </c:pt>
                <c:pt idx="4">
                  <c:v>1967</c:v>
                </c:pt>
              </c:numCache>
            </c:numRef>
          </c:val>
          <c:extLst xmlns:c16r2="http://schemas.microsoft.com/office/drawing/2015/06/chart">
            <c:ext xmlns:c16="http://schemas.microsoft.com/office/drawing/2014/chart" uri="{C3380CC4-5D6E-409C-BE32-E72D297353CC}">
              <c16:uniqueId val="{00000001-B095-43B9-8786-4A924CA977F5}"/>
            </c:ext>
          </c:extLst>
        </c:ser>
        <c:ser>
          <c:idx val="2"/>
          <c:order val="2"/>
          <c:tx>
            <c:strRef>
              <c:f>summary!$D$1</c:f>
              <c:strCache>
                <c:ptCount val="1"/>
                <c:pt idx="0">
                  <c:v>greedy</c:v>
                </c:pt>
              </c:strCache>
            </c:strRef>
          </c:tx>
          <c:spPr>
            <a:solidFill>
              <a:schemeClr val="accent3"/>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summary!$D$2:$D$6</c:f>
              <c:numCache>
                <c:formatCode>General</c:formatCode>
                <c:ptCount val="5"/>
                <c:pt idx="0">
                  <c:v>1637</c:v>
                </c:pt>
                <c:pt idx="1">
                  <c:v>1521</c:v>
                </c:pt>
                <c:pt idx="2">
                  <c:v>1788</c:v>
                </c:pt>
                <c:pt idx="3">
                  <c:v>1376</c:v>
                </c:pt>
                <c:pt idx="4">
                  <c:v>1515</c:v>
                </c:pt>
              </c:numCache>
            </c:numRef>
          </c:val>
          <c:extLst xmlns:c16r2="http://schemas.microsoft.com/office/drawing/2015/06/chart">
            <c:ext xmlns:c16="http://schemas.microsoft.com/office/drawing/2014/chart" uri="{C3380CC4-5D6E-409C-BE32-E72D297353CC}">
              <c16:uniqueId val="{00000002-B095-43B9-8786-4A924CA977F5}"/>
            </c:ext>
          </c:extLst>
        </c:ser>
        <c:ser>
          <c:idx val="3"/>
          <c:order val="3"/>
          <c:tx>
            <c:strRef>
              <c:f>summary!$E$1</c:f>
              <c:strCache>
                <c:ptCount val="1"/>
                <c:pt idx="0">
                  <c:v>random(90)</c:v>
                </c:pt>
              </c:strCache>
            </c:strRef>
          </c:tx>
          <c:spPr>
            <a:solidFill>
              <a:schemeClr val="accent4"/>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summary!$E$2:$E$6</c:f>
              <c:numCache>
                <c:formatCode>General</c:formatCode>
                <c:ptCount val="5"/>
                <c:pt idx="0">
                  <c:v>2391</c:v>
                </c:pt>
                <c:pt idx="1">
                  <c:v>2124</c:v>
                </c:pt>
                <c:pt idx="2">
                  <c:v>2091</c:v>
                </c:pt>
                <c:pt idx="3">
                  <c:v>1891</c:v>
                </c:pt>
                <c:pt idx="4">
                  <c:v>1801</c:v>
                </c:pt>
              </c:numCache>
            </c:numRef>
          </c:val>
          <c:extLst xmlns:c16r2="http://schemas.microsoft.com/office/drawing/2015/06/chart">
            <c:ext xmlns:c16="http://schemas.microsoft.com/office/drawing/2014/chart" uri="{C3380CC4-5D6E-409C-BE32-E72D297353CC}">
              <c16:uniqueId val="{00000003-B095-43B9-8786-4A924CA977F5}"/>
            </c:ext>
          </c:extLst>
        </c:ser>
        <c:ser>
          <c:idx val="4"/>
          <c:order val="4"/>
          <c:tx>
            <c:strRef>
              <c:f>summary!$F$1</c:f>
              <c:strCache>
                <c:ptCount val="1"/>
                <c:pt idx="0">
                  <c:v>one-up</c:v>
                </c:pt>
              </c:strCache>
            </c:strRef>
          </c:tx>
          <c:spPr>
            <a:solidFill>
              <a:schemeClr val="accent5"/>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summary!$F$2:$F$6</c:f>
              <c:numCache>
                <c:formatCode>General</c:formatCode>
                <c:ptCount val="5"/>
                <c:pt idx="0">
                  <c:v>2275</c:v>
                </c:pt>
                <c:pt idx="1">
                  <c:v>2272</c:v>
                </c:pt>
                <c:pt idx="2">
                  <c:v>2080</c:v>
                </c:pt>
                <c:pt idx="3">
                  <c:v>2016</c:v>
                </c:pt>
                <c:pt idx="4">
                  <c:v>2027</c:v>
                </c:pt>
              </c:numCache>
            </c:numRef>
          </c:val>
          <c:extLst xmlns:c16r2="http://schemas.microsoft.com/office/drawing/2015/06/chart">
            <c:ext xmlns:c16="http://schemas.microsoft.com/office/drawing/2014/chart" uri="{C3380CC4-5D6E-409C-BE32-E72D297353CC}">
              <c16:uniqueId val="{00000004-B095-43B9-8786-4A924CA977F5}"/>
            </c:ext>
          </c:extLst>
        </c:ser>
        <c:ser>
          <c:idx val="5"/>
          <c:order val="5"/>
          <c:tx>
            <c:strRef>
              <c:f>summary!$G$1</c:f>
              <c:strCache>
                <c:ptCount val="1"/>
                <c:pt idx="0">
                  <c:v>tit for tat</c:v>
                </c:pt>
              </c:strCache>
            </c:strRef>
          </c:tx>
          <c:spPr>
            <a:solidFill>
              <a:schemeClr val="accent6"/>
            </a:solidFill>
            <a:ln>
              <a:noFill/>
            </a:ln>
            <a:effectLst/>
          </c:spPr>
          <c:invertIfNegative val="0"/>
          <c:cat>
            <c:strRef>
              <c:f>summary!$A$2:$A$6</c:f>
              <c:strCache>
                <c:ptCount val="5"/>
                <c:pt idx="0">
                  <c:v>tax = 20, factor = 0.95</c:v>
                </c:pt>
                <c:pt idx="1">
                  <c:v>tax = 30, factor = 0.95</c:v>
                </c:pt>
                <c:pt idx="2">
                  <c:v>tax = 40, factor = 0.95</c:v>
                </c:pt>
                <c:pt idx="3">
                  <c:v>tax = 50, factor = 0.95</c:v>
                </c:pt>
                <c:pt idx="4">
                  <c:v>tax = 60, factor = 0.95</c:v>
                </c:pt>
              </c:strCache>
            </c:strRef>
          </c:cat>
          <c:val>
            <c:numRef>
              <c:f>summary!$G$2:$G$6</c:f>
              <c:numCache>
                <c:formatCode>General</c:formatCode>
                <c:ptCount val="5"/>
                <c:pt idx="0">
                  <c:v>2145</c:v>
                </c:pt>
                <c:pt idx="1">
                  <c:v>2066</c:v>
                </c:pt>
                <c:pt idx="2">
                  <c:v>1946</c:v>
                </c:pt>
                <c:pt idx="3">
                  <c:v>1873</c:v>
                </c:pt>
                <c:pt idx="4">
                  <c:v>1676</c:v>
                </c:pt>
              </c:numCache>
            </c:numRef>
          </c:val>
          <c:extLst xmlns:c16r2="http://schemas.microsoft.com/office/drawing/2015/06/chart">
            <c:ext xmlns:c16="http://schemas.microsoft.com/office/drawing/2014/chart" uri="{C3380CC4-5D6E-409C-BE32-E72D297353CC}">
              <c16:uniqueId val="{00000005-B095-43B9-8786-4A924CA977F5}"/>
            </c:ext>
          </c:extLst>
        </c:ser>
        <c:dLbls>
          <c:showLegendKey val="0"/>
          <c:showVal val="0"/>
          <c:showCatName val="0"/>
          <c:showSerName val="0"/>
          <c:showPercent val="0"/>
          <c:showBubbleSize val="0"/>
        </c:dLbls>
        <c:gapWidth val="219"/>
        <c:overlap val="-27"/>
        <c:axId val="365107632"/>
        <c:axId val="365113616"/>
      </c:barChart>
      <c:catAx>
        <c:axId val="36510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13616"/>
        <c:crosses val="autoZero"/>
        <c:auto val="1"/>
        <c:lblAlgn val="ctr"/>
        <c:lblOffset val="100"/>
        <c:noMultiLvlLbl val="0"/>
      </c:catAx>
      <c:valAx>
        <c:axId val="36511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tax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summary!$A$2</c:f>
              <c:strCache>
                <c:ptCount val="1"/>
                <c:pt idx="0">
                  <c:v>tax = 20, decay = 0.95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summary!$B$2:$G$2</c:f>
              <c:numCache>
                <c:formatCode>General</c:formatCode>
                <c:ptCount val="6"/>
                <c:pt idx="0">
                  <c:v>2530</c:v>
                </c:pt>
                <c:pt idx="1">
                  <c:v>2520</c:v>
                </c:pt>
                <c:pt idx="2">
                  <c:v>1637</c:v>
                </c:pt>
                <c:pt idx="3">
                  <c:v>2391</c:v>
                </c:pt>
                <c:pt idx="4">
                  <c:v>2275</c:v>
                </c:pt>
                <c:pt idx="5">
                  <c:v>2145</c:v>
                </c:pt>
              </c:numCache>
            </c:numRef>
          </c:val>
          <c:smooth val="0"/>
        </c:ser>
        <c:ser>
          <c:idx val="1"/>
          <c:order val="1"/>
          <c:tx>
            <c:strRef>
              <c:f>summary!$A$3</c:f>
              <c:strCache>
                <c:ptCount val="1"/>
                <c:pt idx="0">
                  <c:v>tax = 30, decay = 0.95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summary!$B$3:$G$3</c:f>
              <c:numCache>
                <c:formatCode>General</c:formatCode>
                <c:ptCount val="6"/>
                <c:pt idx="0">
                  <c:v>2295</c:v>
                </c:pt>
                <c:pt idx="1">
                  <c:v>2341</c:v>
                </c:pt>
                <c:pt idx="2">
                  <c:v>1521</c:v>
                </c:pt>
                <c:pt idx="3">
                  <c:v>2124</c:v>
                </c:pt>
                <c:pt idx="4">
                  <c:v>2272</c:v>
                </c:pt>
                <c:pt idx="5">
                  <c:v>2066</c:v>
                </c:pt>
              </c:numCache>
            </c:numRef>
          </c:val>
          <c:smooth val="0"/>
        </c:ser>
        <c:ser>
          <c:idx val="2"/>
          <c:order val="2"/>
          <c:tx>
            <c:strRef>
              <c:f>summary!$A$4</c:f>
              <c:strCache>
                <c:ptCount val="1"/>
                <c:pt idx="0">
                  <c:v>tax = 40, decay = 0.95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summary!$B$4:$G$4</c:f>
              <c:numCache>
                <c:formatCode>General</c:formatCode>
                <c:ptCount val="6"/>
                <c:pt idx="0">
                  <c:v>2040</c:v>
                </c:pt>
                <c:pt idx="1">
                  <c:v>2215</c:v>
                </c:pt>
                <c:pt idx="2">
                  <c:v>1788</c:v>
                </c:pt>
                <c:pt idx="3">
                  <c:v>2091</c:v>
                </c:pt>
                <c:pt idx="4">
                  <c:v>2080</c:v>
                </c:pt>
                <c:pt idx="5">
                  <c:v>1946</c:v>
                </c:pt>
              </c:numCache>
            </c:numRef>
          </c:val>
          <c:smooth val="0"/>
        </c:ser>
        <c:ser>
          <c:idx val="3"/>
          <c:order val="3"/>
          <c:tx>
            <c:strRef>
              <c:f>summary!$A$5</c:f>
              <c:strCache>
                <c:ptCount val="1"/>
                <c:pt idx="0">
                  <c:v>tax = 50, decay = 0.95</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summary!$B$5:$G$5</c:f>
              <c:numCache>
                <c:formatCode>General</c:formatCode>
                <c:ptCount val="6"/>
                <c:pt idx="0">
                  <c:v>1825</c:v>
                </c:pt>
                <c:pt idx="1">
                  <c:v>2063</c:v>
                </c:pt>
                <c:pt idx="2">
                  <c:v>1376</c:v>
                </c:pt>
                <c:pt idx="3">
                  <c:v>1891</c:v>
                </c:pt>
                <c:pt idx="4">
                  <c:v>2016</c:v>
                </c:pt>
                <c:pt idx="5">
                  <c:v>1873</c:v>
                </c:pt>
              </c:numCache>
            </c:numRef>
          </c:val>
          <c:smooth val="0"/>
        </c:ser>
        <c:ser>
          <c:idx val="4"/>
          <c:order val="4"/>
          <c:tx>
            <c:strRef>
              <c:f>summary!$A$6</c:f>
              <c:strCache>
                <c:ptCount val="1"/>
                <c:pt idx="0">
                  <c:v>tax = 60, decay = 0.95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summary!$B$1:$G$1</c:f>
              <c:strCache>
                <c:ptCount val="6"/>
                <c:pt idx="0">
                  <c:v>conservative</c:v>
                </c:pt>
                <c:pt idx="1">
                  <c:v>improved one-up</c:v>
                </c:pt>
                <c:pt idx="2">
                  <c:v>greedy</c:v>
                </c:pt>
                <c:pt idx="3">
                  <c:v>random(90)</c:v>
                </c:pt>
                <c:pt idx="4">
                  <c:v>one-up</c:v>
                </c:pt>
                <c:pt idx="5">
                  <c:v>tit for tat</c:v>
                </c:pt>
              </c:strCache>
            </c:strRef>
          </c:cat>
          <c:val>
            <c:numRef>
              <c:f>summary!$B$6:$G$6</c:f>
              <c:numCache>
                <c:formatCode>General</c:formatCode>
                <c:ptCount val="6"/>
                <c:pt idx="0">
                  <c:v>1590</c:v>
                </c:pt>
                <c:pt idx="1">
                  <c:v>1967</c:v>
                </c:pt>
                <c:pt idx="2">
                  <c:v>1515</c:v>
                </c:pt>
                <c:pt idx="3">
                  <c:v>1801</c:v>
                </c:pt>
                <c:pt idx="4">
                  <c:v>2027</c:v>
                </c:pt>
                <c:pt idx="5">
                  <c:v>1676</c:v>
                </c:pt>
              </c:numCache>
            </c:numRef>
          </c:val>
          <c:smooth val="0"/>
        </c:ser>
        <c:dLbls>
          <c:showLegendKey val="0"/>
          <c:showVal val="0"/>
          <c:showCatName val="0"/>
          <c:showSerName val="0"/>
          <c:showPercent val="0"/>
          <c:showBubbleSize val="0"/>
        </c:dLbls>
        <c:marker val="1"/>
        <c:smooth val="0"/>
        <c:axId val="365101104"/>
        <c:axId val="365101648"/>
      </c:lineChart>
      <c:catAx>
        <c:axId val="36510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648"/>
        <c:crosses val="autoZero"/>
        <c:auto val="1"/>
        <c:lblAlgn val="ctr"/>
        <c:lblOffset val="100"/>
        <c:noMultiLvlLbl val="0"/>
      </c:catAx>
      <c:valAx>
        <c:axId val="365101648"/>
        <c:scaling>
          <c:orientation val="minMax"/>
          <c:min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10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9109-D31C-4C6C-A4A3-90FF359F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 Friedman</dc:creator>
  <cp:keywords/>
  <dc:description/>
  <cp:lastModifiedBy>Uzi Friedman</cp:lastModifiedBy>
  <cp:revision>2</cp:revision>
  <dcterms:created xsi:type="dcterms:W3CDTF">2018-03-06T13:39:00Z</dcterms:created>
  <dcterms:modified xsi:type="dcterms:W3CDTF">2018-03-06T13:39:00Z</dcterms:modified>
</cp:coreProperties>
</file>